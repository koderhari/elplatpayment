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F2456" w14:textId="77777777" w:rsidR="002D4DC1" w:rsidRPr="00E27F37" w:rsidRDefault="002D4DC1" w:rsidP="00991AC7">
      <w:pPr>
        <w:pStyle w:val="a4"/>
      </w:pPr>
      <w:r w:rsidRPr="00E27F37">
        <w:t xml:space="preserve">Прием платежей </w:t>
      </w:r>
    </w:p>
    <w:p w14:paraId="5211DD25" w14:textId="77777777" w:rsidR="00E17966" w:rsidRPr="00E27F37" w:rsidRDefault="002D4DC1" w:rsidP="00991AC7">
      <w:pPr>
        <w:pStyle w:val="a4"/>
      </w:pPr>
      <w:r w:rsidRPr="00E27F37">
        <w:t>Функциональная концепция</w:t>
      </w:r>
    </w:p>
    <w:p w14:paraId="125DAF7B" w14:textId="77777777" w:rsidR="002D4DC1" w:rsidRDefault="002D4DC1" w:rsidP="00991AC7"/>
    <w:p w14:paraId="2F21CFC3" w14:textId="6BB14889" w:rsidR="002D4DC1" w:rsidRDefault="009B1CEC" w:rsidP="009A1FC7">
      <w:pPr>
        <w:pStyle w:val="1"/>
      </w:pPr>
      <w:r>
        <w:t xml:space="preserve">Основной процесс </w:t>
      </w:r>
      <w:r w:rsidR="00391A5B" w:rsidRPr="009A1FC7">
        <w:t>приема</w:t>
      </w:r>
      <w:r w:rsidR="00391A5B">
        <w:t xml:space="preserve"> платежей</w:t>
      </w:r>
    </w:p>
    <w:p w14:paraId="3F2C29A8" w14:textId="77777777" w:rsidR="00E27F37" w:rsidRDefault="00991AC7" w:rsidP="00991AC7">
      <w:r w:rsidRPr="00991AC7">
        <w:t>Перечень шагов, образующих опера</w:t>
      </w:r>
      <w:r w:rsidR="001B32F9">
        <w:t>цию приема платежей, приведен ниже:</w:t>
      </w:r>
    </w:p>
    <w:p w14:paraId="1C46E641" w14:textId="77777777" w:rsidR="001B32F9" w:rsidRDefault="001B32F9" w:rsidP="001B32F9">
      <w:pPr>
        <w:pStyle w:val="a"/>
      </w:pPr>
      <w:r>
        <w:t xml:space="preserve">Выбор операции. Оператор выбирает в меню </w:t>
      </w:r>
      <w:r>
        <w:rPr>
          <w:lang w:val="en-US"/>
        </w:rPr>
        <w:t>POS</w:t>
      </w:r>
      <w:r w:rsidRPr="00991AC7">
        <w:t xml:space="preserve"> </w:t>
      </w:r>
      <w:r>
        <w:t>пункт «Платежи»</w:t>
      </w:r>
      <w:r w:rsidR="006E03A7">
        <w:t>.</w:t>
      </w:r>
    </w:p>
    <w:p w14:paraId="1729530F" w14:textId="43BE60B3" w:rsidR="006E24B3" w:rsidRDefault="006E24B3" w:rsidP="006E24B3">
      <w:pPr>
        <w:pStyle w:val="a"/>
        <w:numPr>
          <w:ilvl w:val="0"/>
          <w:numId w:val="0"/>
        </w:numPr>
        <w:ind w:left="720"/>
      </w:pPr>
      <w:r>
        <w:t xml:space="preserve">Временное ограничение до решения проблемы печати нескольких чеков для текущей транзакции: ЕАС ОПС проверяет наличие в текущей транзакции других позиций. Если таковые имеются – ЕАС ОПС сообщает оператору о необходимости их оплаты перед началом приема платежей. </w:t>
      </w:r>
    </w:p>
    <w:p w14:paraId="256C114A" w14:textId="6498CE54" w:rsidR="00D90D8D" w:rsidRDefault="00D90D8D" w:rsidP="001B32F9">
      <w:pPr>
        <w:pStyle w:val="a"/>
      </w:pPr>
      <w:r>
        <w:t>ЕАС ОПС определяет конфигурацию приема платежей. Конфигурация настраивается на уровне УФПС для всех ОПС, входящих в его состав.</w:t>
      </w:r>
    </w:p>
    <w:p w14:paraId="16AF83B2" w14:textId="77777777" w:rsidR="00D90D8D" w:rsidRDefault="00D90D8D" w:rsidP="00BA1679">
      <w:pPr>
        <w:pStyle w:val="a"/>
        <w:numPr>
          <w:ilvl w:val="1"/>
          <w:numId w:val="3"/>
        </w:numPr>
      </w:pPr>
      <w:r>
        <w:t>Отделение работает только с одним модулем приема платежей</w:t>
      </w:r>
    </w:p>
    <w:p w14:paraId="5E7CAC96" w14:textId="72AA90D7" w:rsidR="00D90D8D" w:rsidRPr="00D90D8D" w:rsidRDefault="00D90D8D" w:rsidP="00D90D8D">
      <w:pPr>
        <w:pStyle w:val="a"/>
        <w:numPr>
          <w:ilvl w:val="0"/>
          <w:numId w:val="0"/>
        </w:numPr>
        <w:ind w:left="1440"/>
      </w:pPr>
      <w:r>
        <w:t xml:space="preserve">ЕАС ОПС отображает подменю для выбора вида платежа. Подменю содержит по одной кнопке для каждого вида платежа, с которыми работает ЕАС ОПС (состав определяется настройками </w:t>
      </w:r>
      <w:r>
        <w:rPr>
          <w:lang w:val="en-US"/>
        </w:rPr>
        <w:t>POS</w:t>
      </w:r>
      <w:r>
        <w:t>).</w:t>
      </w:r>
    </w:p>
    <w:p w14:paraId="7B5207F3" w14:textId="6B8FAD4F" w:rsidR="00D90D8D" w:rsidRDefault="00D90D8D" w:rsidP="00D90D8D">
      <w:pPr>
        <w:pStyle w:val="a"/>
        <w:numPr>
          <w:ilvl w:val="0"/>
          <w:numId w:val="0"/>
        </w:numPr>
        <w:ind w:left="1440"/>
      </w:pPr>
      <w:r>
        <w:t>Оператор выбирает вид платежа.</w:t>
      </w:r>
    </w:p>
    <w:p w14:paraId="1507E959" w14:textId="44F9D7D2" w:rsidR="00D90D8D" w:rsidRDefault="00D90D8D" w:rsidP="00D90D8D">
      <w:pPr>
        <w:pStyle w:val="a"/>
        <w:numPr>
          <w:ilvl w:val="0"/>
          <w:numId w:val="0"/>
        </w:numPr>
        <w:ind w:left="1440"/>
      </w:pPr>
      <w:r>
        <w:t xml:space="preserve">ЕАС ОПС вызывает единственный определенный настройками платежный модуль, уведомляя его при вызове о </w:t>
      </w:r>
      <w:r w:rsidR="001117FD">
        <w:t>работе в режиме</w:t>
      </w:r>
      <w:r>
        <w:t xml:space="preserve"> приема нескольких платежей в рамках одной сессии работы модуля. Также ЕАС ОПС передает модулю информацию о виде платежа, выбранном оператором. Далее управление переходит в вызванный платежный модуль.</w:t>
      </w:r>
    </w:p>
    <w:p w14:paraId="25727300" w14:textId="116E0EA4" w:rsidR="006E24B3" w:rsidRDefault="006E24B3" w:rsidP="00D90D8D">
      <w:pPr>
        <w:pStyle w:val="a"/>
        <w:numPr>
          <w:ilvl w:val="0"/>
          <w:numId w:val="0"/>
        </w:numPr>
        <w:ind w:left="1440"/>
      </w:pPr>
      <w:r>
        <w:t>Временное ограничение до решения проблемы печати нескольких чеков для текущей транзакции: ЕАС ОПС вызывает модуль в режиме приема одного платежа в рамках одной сессии работы с модулем.</w:t>
      </w:r>
    </w:p>
    <w:p w14:paraId="71500FCF" w14:textId="09A372ED" w:rsidR="00D90D8D" w:rsidRDefault="00D90D8D" w:rsidP="00BA1679">
      <w:pPr>
        <w:pStyle w:val="a"/>
        <w:numPr>
          <w:ilvl w:val="1"/>
          <w:numId w:val="3"/>
        </w:numPr>
      </w:pPr>
      <w:r>
        <w:t>Отделение работает с несколькими модулями приема платежей.</w:t>
      </w:r>
    </w:p>
    <w:p w14:paraId="56CF9990" w14:textId="6BD253F2" w:rsidR="005E77F1" w:rsidRDefault="005E77F1" w:rsidP="005E77F1">
      <w:pPr>
        <w:pStyle w:val="a"/>
        <w:numPr>
          <w:ilvl w:val="0"/>
          <w:numId w:val="0"/>
        </w:numPr>
        <w:ind w:left="1440"/>
      </w:pPr>
      <w:r>
        <w:t xml:space="preserve">ЕАС ОПС отображает подменю для выбора вида платежа и поиска поставщика. Подменю содержит по одной кнопке для каждого вида платежа, с которыми работает ЕАС ОПС (состав определяется настройками </w:t>
      </w:r>
      <w:r w:rsidRPr="005E77F1">
        <w:t>POS</w:t>
      </w:r>
      <w:r>
        <w:t>), кнопку поиска по реквизи</w:t>
      </w:r>
      <w:r w:rsidR="007310D4">
        <w:t xml:space="preserve">там, кнопку поиска по </w:t>
      </w:r>
      <w:proofErr w:type="spellStart"/>
      <w:r w:rsidR="007310D4">
        <w:t>штрихкоду</w:t>
      </w:r>
      <w:proofErr w:type="spellEnd"/>
      <w:r>
        <w:t xml:space="preserve"> </w:t>
      </w:r>
      <w:proofErr w:type="gramStart"/>
      <w:r w:rsidR="007310D4">
        <w:t>и</w:t>
      </w:r>
      <w:r w:rsidR="005045DD">
        <w:t xml:space="preserve"> </w:t>
      </w:r>
      <w:r>
        <w:t xml:space="preserve"> </w:t>
      </w:r>
      <w:r w:rsidR="005045DD">
        <w:t>кнопка</w:t>
      </w:r>
      <w:proofErr w:type="gramEnd"/>
      <w:r w:rsidR="005045DD">
        <w:t xml:space="preserve"> поиска по </w:t>
      </w:r>
      <w:r w:rsidR="007310D4">
        <w:t>реквизитам</w:t>
      </w:r>
      <w:r w:rsidR="005045DD">
        <w:t xml:space="preserve"> клиента</w:t>
      </w:r>
    </w:p>
    <w:p w14:paraId="3E2B789D" w14:textId="2CEFBFD0" w:rsidR="00FF33E4" w:rsidRDefault="00FF33E4" w:rsidP="00D90D8D">
      <w:pPr>
        <w:pStyle w:val="a"/>
        <w:numPr>
          <w:ilvl w:val="0"/>
          <w:numId w:val="0"/>
        </w:numPr>
        <w:ind w:left="1440"/>
      </w:pPr>
      <w:r>
        <w:t>Оператор выбирает поставщика, в адрес которого будет производиться платеж.</w:t>
      </w:r>
    </w:p>
    <w:p w14:paraId="3DFD8B00" w14:textId="77777777" w:rsidR="00FF33E4" w:rsidRDefault="00FF33E4" w:rsidP="00FF33E4">
      <w:pPr>
        <w:pStyle w:val="a"/>
        <w:numPr>
          <w:ilvl w:val="0"/>
          <w:numId w:val="0"/>
        </w:numPr>
        <w:ind w:left="1440"/>
      </w:pPr>
      <w:r>
        <w:t>Выбор поставщика производится одним из следующих способов:</w:t>
      </w:r>
    </w:p>
    <w:p w14:paraId="4CD48E5D" w14:textId="15F457B2" w:rsidR="00FF33E4" w:rsidRDefault="00FF33E4" w:rsidP="00BA1679">
      <w:pPr>
        <w:pStyle w:val="a"/>
        <w:numPr>
          <w:ilvl w:val="2"/>
          <w:numId w:val="3"/>
        </w:numPr>
      </w:pPr>
      <w:r>
        <w:t>Выбор поставщика из списка.</w:t>
      </w:r>
    </w:p>
    <w:p w14:paraId="351A64DF" w14:textId="2FFB84E1" w:rsidR="00FF33E4" w:rsidRDefault="00FF33E4" w:rsidP="00FF33E4">
      <w:pPr>
        <w:pStyle w:val="a"/>
        <w:numPr>
          <w:ilvl w:val="0"/>
          <w:numId w:val="0"/>
        </w:numPr>
        <w:ind w:left="2160"/>
      </w:pPr>
      <w:r>
        <w:t xml:space="preserve">Оператор выбирает </w:t>
      </w:r>
      <w:r w:rsidR="001117FD">
        <w:t xml:space="preserve">в подменю </w:t>
      </w:r>
      <w:r w:rsidR="001117FD">
        <w:rPr>
          <w:lang w:val="en-US"/>
        </w:rPr>
        <w:t>POS</w:t>
      </w:r>
      <w:r w:rsidR="001117FD" w:rsidRPr="001117FD">
        <w:t xml:space="preserve"> </w:t>
      </w:r>
      <w:r>
        <w:t>необходимый вид платежа.</w:t>
      </w:r>
    </w:p>
    <w:p w14:paraId="551ABFB5" w14:textId="093E9138" w:rsidR="00FF33E4" w:rsidRDefault="00FF33E4" w:rsidP="00FF33E4">
      <w:pPr>
        <w:pStyle w:val="a"/>
        <w:numPr>
          <w:ilvl w:val="0"/>
          <w:numId w:val="0"/>
        </w:numPr>
        <w:ind w:left="2160"/>
      </w:pPr>
      <w:r>
        <w:t xml:space="preserve">ЕАС ОПС открывает форму выбора поставщиков, где отображает список всех поставщиков, в адрес которых можно совершить платеж данного вида. </w:t>
      </w:r>
    </w:p>
    <w:p w14:paraId="1B7B5696" w14:textId="513AA3C4" w:rsidR="001117FD" w:rsidRDefault="001117FD" w:rsidP="001117FD">
      <w:pPr>
        <w:pStyle w:val="a"/>
        <w:numPr>
          <w:ilvl w:val="0"/>
          <w:numId w:val="0"/>
        </w:numPr>
        <w:ind w:left="2160"/>
      </w:pPr>
      <w:r>
        <w:lastRenderedPageBreak/>
        <w:t>Оператор может сузить список поставщиков, указав в поле поиска и активировав поиск. ЕАС ОПС в этом случае оставляет в списке только тех поставщиков, у которых значение хотя бы одного атрибута соответствует критерию поиска, а остальных убирает.</w:t>
      </w:r>
    </w:p>
    <w:p w14:paraId="11666CF7" w14:textId="7DCF54C7" w:rsidR="00FF33E4" w:rsidRDefault="00FF33E4" w:rsidP="00FF33E4">
      <w:pPr>
        <w:pStyle w:val="a"/>
        <w:numPr>
          <w:ilvl w:val="0"/>
          <w:numId w:val="0"/>
        </w:numPr>
        <w:ind w:left="2160"/>
      </w:pPr>
      <w:r>
        <w:t>Оператор выбирает необходимого поставщика из списка.</w:t>
      </w:r>
    </w:p>
    <w:p w14:paraId="3C7CBC35" w14:textId="595BFF92" w:rsidR="001117FD" w:rsidRDefault="001117FD" w:rsidP="00CC4997">
      <w:pPr>
        <w:pStyle w:val="a"/>
        <w:numPr>
          <w:ilvl w:val="0"/>
          <w:numId w:val="0"/>
        </w:numPr>
        <w:ind w:left="2160"/>
      </w:pPr>
      <w:r>
        <w:t xml:space="preserve">ЕАС ОПС определяет какой платежный модуль </w:t>
      </w:r>
      <w:r w:rsidR="00CC4997">
        <w:t>задан</w:t>
      </w:r>
      <w:r>
        <w:t xml:space="preserve"> настройками ЕАС ОПС для данного поставщика и вызывает его, уведомляя при вызове о работе в режиме приема одиночного платежа в рамках одной сессии работы модуля. Также ЕАС ОПС передает модулю информацию о </w:t>
      </w:r>
      <w:r w:rsidR="006E24B3">
        <w:t>поставщике</w:t>
      </w:r>
      <w:r>
        <w:t>, выбранном оператором. Далее управление переходит в вызванный платежный модуль.</w:t>
      </w:r>
    </w:p>
    <w:p w14:paraId="216EF7C7" w14:textId="10340C04" w:rsidR="00FF33E4" w:rsidRDefault="00FF33E4" w:rsidP="00BA1679">
      <w:pPr>
        <w:pStyle w:val="a"/>
        <w:numPr>
          <w:ilvl w:val="2"/>
          <w:numId w:val="3"/>
        </w:numPr>
      </w:pPr>
      <w:r>
        <w:t>Выбор поставщика поиском</w:t>
      </w:r>
      <w:r w:rsidR="00206535">
        <w:t xml:space="preserve"> по реквизитам</w:t>
      </w:r>
      <w:r>
        <w:t>.</w:t>
      </w:r>
    </w:p>
    <w:p w14:paraId="7FBEA1D7" w14:textId="37BDAB41" w:rsidR="00FF33E4" w:rsidRDefault="00FF33E4" w:rsidP="001117FD">
      <w:pPr>
        <w:pStyle w:val="a"/>
        <w:numPr>
          <w:ilvl w:val="0"/>
          <w:numId w:val="0"/>
        </w:numPr>
        <w:ind w:left="2160"/>
      </w:pPr>
      <w:r>
        <w:t xml:space="preserve">Оператор </w:t>
      </w:r>
      <w:r w:rsidR="001117FD">
        <w:t xml:space="preserve">в подменю </w:t>
      </w:r>
      <w:r w:rsidR="001117FD">
        <w:rPr>
          <w:lang w:val="en-US"/>
        </w:rPr>
        <w:t>POS</w:t>
      </w:r>
      <w:r>
        <w:t xml:space="preserve"> нажимает кнопку поиска</w:t>
      </w:r>
      <w:r w:rsidR="00206535">
        <w:t xml:space="preserve"> по реквизитам</w:t>
      </w:r>
      <w:r>
        <w:t>.</w:t>
      </w:r>
    </w:p>
    <w:p w14:paraId="4F53B010" w14:textId="025FA021" w:rsidR="00FF33E4" w:rsidRDefault="00FF33E4" w:rsidP="001117FD">
      <w:pPr>
        <w:pStyle w:val="a"/>
        <w:numPr>
          <w:ilvl w:val="0"/>
          <w:numId w:val="0"/>
        </w:numPr>
        <w:ind w:left="2160"/>
      </w:pPr>
      <w:r>
        <w:t>ЕАС ОПС открывает форму поиска. На форме содержится набор полей, идентичный атрибутам справочника</w:t>
      </w:r>
      <w:r w:rsidR="00206535">
        <w:t xml:space="preserve"> поставщиков, и поле для выбора вида платежа.</w:t>
      </w:r>
    </w:p>
    <w:p w14:paraId="5896327F" w14:textId="3F546229" w:rsidR="00FF33E4" w:rsidRDefault="00FF33E4" w:rsidP="00206535">
      <w:pPr>
        <w:pStyle w:val="a"/>
        <w:numPr>
          <w:ilvl w:val="0"/>
          <w:numId w:val="0"/>
        </w:numPr>
        <w:ind w:left="2160"/>
      </w:pPr>
      <w:r>
        <w:t>Оператор указывает значения тех атрибутов, по которым он хочет выполнить поиск, и активирует поиск.</w:t>
      </w:r>
    </w:p>
    <w:p w14:paraId="2958CE7B" w14:textId="77777777" w:rsidR="00206535" w:rsidRDefault="00FF33E4" w:rsidP="00206535">
      <w:pPr>
        <w:pStyle w:val="a"/>
        <w:numPr>
          <w:ilvl w:val="0"/>
          <w:numId w:val="0"/>
        </w:numPr>
        <w:ind w:left="2160"/>
      </w:pPr>
      <w:r>
        <w:t xml:space="preserve">ЕАС ОПС </w:t>
      </w:r>
      <w:r w:rsidR="00206535">
        <w:t xml:space="preserve">формирует список поставщиков, соответствующих критериям поиска. </w:t>
      </w:r>
    </w:p>
    <w:p w14:paraId="5C764EF2" w14:textId="4EF61D06" w:rsidR="00206535" w:rsidRDefault="00206535" w:rsidP="00206535">
      <w:pPr>
        <w:pStyle w:val="a"/>
        <w:numPr>
          <w:ilvl w:val="0"/>
          <w:numId w:val="0"/>
        </w:numPr>
        <w:ind w:left="2160"/>
      </w:pPr>
      <w:r>
        <w:t xml:space="preserve">Если список не пуст, ЕАС ОПС закрывает форму поиска и </w:t>
      </w:r>
      <w:r w:rsidR="00CC4997">
        <w:t xml:space="preserve">открывает </w:t>
      </w:r>
      <w:r w:rsidR="00FF33E4">
        <w:t xml:space="preserve">форму </w:t>
      </w:r>
      <w:r>
        <w:t>выбора поставщиков, отображая на ней сформированный в результате поиска список поставщиков</w:t>
      </w:r>
      <w:r w:rsidR="00FF33E4">
        <w:t xml:space="preserve">. </w:t>
      </w:r>
    </w:p>
    <w:p w14:paraId="73FAF9D6" w14:textId="28186DD3" w:rsidR="00FF33E4" w:rsidRDefault="00FF33E4" w:rsidP="00206535">
      <w:pPr>
        <w:pStyle w:val="a"/>
        <w:numPr>
          <w:ilvl w:val="0"/>
          <w:numId w:val="0"/>
        </w:numPr>
        <w:ind w:left="2160"/>
      </w:pPr>
      <w:r>
        <w:t xml:space="preserve">Далее оператор </w:t>
      </w:r>
      <w:r w:rsidR="00CC4997">
        <w:t xml:space="preserve">либо возвращается на форму поиска и </w:t>
      </w:r>
      <w:r>
        <w:t xml:space="preserve">повторяет поиск либо </w:t>
      </w:r>
      <w:r w:rsidR="00CC4997">
        <w:t>про</w:t>
      </w:r>
      <w:r w:rsidR="00206535">
        <w:t>изводит выбор поставщика вручную.</w:t>
      </w:r>
    </w:p>
    <w:p w14:paraId="693B7F9C" w14:textId="50152C45" w:rsidR="00206535" w:rsidRDefault="00206535" w:rsidP="00206535">
      <w:pPr>
        <w:pStyle w:val="a"/>
        <w:numPr>
          <w:ilvl w:val="0"/>
          <w:numId w:val="0"/>
        </w:numPr>
        <w:ind w:left="2160"/>
      </w:pPr>
      <w:r>
        <w:t>Если список поставщиков, соответствующих критериям поиска, пуст, ЕАС ОПС на форме поиска информирует оператора о том, что не удалось найти ни одного необходимого поставщика и предлагает либо повторить поиск с другим критерием либо вернуться в меню выбора видов платежа и выбрать поставщика вручную.</w:t>
      </w:r>
    </w:p>
    <w:p w14:paraId="60A7E03E" w14:textId="381C0DAD" w:rsidR="00206535" w:rsidRDefault="00206535" w:rsidP="00BA1679">
      <w:pPr>
        <w:pStyle w:val="a"/>
        <w:numPr>
          <w:ilvl w:val="2"/>
          <w:numId w:val="3"/>
        </w:numPr>
      </w:pPr>
      <w:r>
        <w:t xml:space="preserve">Выбор поставщика поиском по </w:t>
      </w:r>
      <w:proofErr w:type="spellStart"/>
      <w:r>
        <w:t>штрихкоду</w:t>
      </w:r>
      <w:proofErr w:type="spellEnd"/>
      <w:r>
        <w:t>.</w:t>
      </w:r>
    </w:p>
    <w:p w14:paraId="23724893" w14:textId="5FD5A3FC" w:rsidR="00206535" w:rsidRDefault="00206535" w:rsidP="00206535">
      <w:pPr>
        <w:pStyle w:val="a"/>
        <w:numPr>
          <w:ilvl w:val="0"/>
          <w:numId w:val="0"/>
        </w:numPr>
        <w:ind w:left="2160"/>
      </w:pPr>
      <w:r>
        <w:t xml:space="preserve">Оператор в подменю </w:t>
      </w:r>
      <w:r w:rsidRPr="00206535">
        <w:t>POS</w:t>
      </w:r>
      <w:r>
        <w:t xml:space="preserve"> нажимает кнопку поиска по </w:t>
      </w:r>
      <w:proofErr w:type="spellStart"/>
      <w:r>
        <w:t>штрихкоду</w:t>
      </w:r>
      <w:proofErr w:type="spellEnd"/>
      <w:r>
        <w:t>.</w:t>
      </w:r>
    </w:p>
    <w:p w14:paraId="27457460" w14:textId="09F2B113" w:rsidR="00206535" w:rsidRDefault="00F74360" w:rsidP="00206535">
      <w:pPr>
        <w:pStyle w:val="a"/>
        <w:numPr>
          <w:ilvl w:val="0"/>
          <w:numId w:val="0"/>
        </w:numPr>
        <w:ind w:left="2160"/>
      </w:pPr>
      <w:r>
        <w:t xml:space="preserve">ЕАС ОПС открывает форму поиска по </w:t>
      </w:r>
      <w:proofErr w:type="spellStart"/>
      <w:r>
        <w:t>штрихкоду</w:t>
      </w:r>
      <w:proofErr w:type="spellEnd"/>
      <w:r>
        <w:t>.</w:t>
      </w:r>
    </w:p>
    <w:p w14:paraId="3B0F9DDC" w14:textId="61F8BB19" w:rsidR="00CC4997" w:rsidRDefault="00CC4997" w:rsidP="00206535">
      <w:pPr>
        <w:pStyle w:val="a"/>
        <w:numPr>
          <w:ilvl w:val="0"/>
          <w:numId w:val="0"/>
        </w:numPr>
        <w:ind w:left="2160"/>
      </w:pPr>
      <w:r>
        <w:t xml:space="preserve">Оператор вручную либо сканированием вводит </w:t>
      </w:r>
      <w:proofErr w:type="spellStart"/>
      <w:r>
        <w:t>штрихкод</w:t>
      </w:r>
      <w:proofErr w:type="spellEnd"/>
      <w:r>
        <w:t>.</w:t>
      </w:r>
    </w:p>
    <w:p w14:paraId="0BDE4D57" w14:textId="2346E543" w:rsidR="009040FE" w:rsidRDefault="009040FE" w:rsidP="009040FE">
      <w:pPr>
        <w:pStyle w:val="a"/>
        <w:numPr>
          <w:ilvl w:val="0"/>
          <w:numId w:val="0"/>
        </w:numPr>
        <w:ind w:left="2160"/>
      </w:pPr>
      <w:r>
        <w:t xml:space="preserve">ЕАС ОПС опрашивает все имеющиеся в ОПС платежные модули на предмет распознавания </w:t>
      </w:r>
      <w:proofErr w:type="spellStart"/>
      <w:r>
        <w:t>штрих</w:t>
      </w:r>
      <w:r w:rsidR="000B7AF3">
        <w:t>к</w:t>
      </w:r>
      <w:r>
        <w:t>ода</w:t>
      </w:r>
      <w:proofErr w:type="spellEnd"/>
      <w:r>
        <w:t xml:space="preserve">. Те модули, которые смогли распознать </w:t>
      </w:r>
      <w:proofErr w:type="spellStart"/>
      <w:r>
        <w:t>штрихкод</w:t>
      </w:r>
      <w:proofErr w:type="spellEnd"/>
      <w:r>
        <w:t xml:space="preserve">, возвращают ЕАС ОПС информацию о поставщике, которого они идентифицировали по </w:t>
      </w:r>
      <w:proofErr w:type="spellStart"/>
      <w:r>
        <w:t>штрихкоду</w:t>
      </w:r>
      <w:proofErr w:type="spellEnd"/>
      <w:r>
        <w:t>. Информация о поставщике возвращается в виде связки ИНН-КПП. На основе этой информации и справочника поставщиков ЕАС ОПС формирует список поставщиков. Каждый поставщик включается в список однократно.</w:t>
      </w:r>
    </w:p>
    <w:p w14:paraId="564F4B1A" w14:textId="4F2752F0" w:rsidR="00F74360" w:rsidRDefault="00F74360" w:rsidP="00206535">
      <w:pPr>
        <w:pStyle w:val="a"/>
        <w:numPr>
          <w:ilvl w:val="0"/>
          <w:numId w:val="0"/>
        </w:numPr>
        <w:ind w:left="2160"/>
      </w:pPr>
      <w:r>
        <w:lastRenderedPageBreak/>
        <w:t>Если список пуст и если не пуст и содержит более одного поставщика - дальнейшее аналогично поиску поставщика по реквизитам.</w:t>
      </w:r>
    </w:p>
    <w:p w14:paraId="1B4DE23B" w14:textId="2117A473" w:rsidR="00F74360" w:rsidRDefault="00F74360" w:rsidP="00206535">
      <w:pPr>
        <w:pStyle w:val="a"/>
        <w:numPr>
          <w:ilvl w:val="0"/>
          <w:numId w:val="0"/>
        </w:numPr>
        <w:ind w:left="2160"/>
      </w:pPr>
      <w:r>
        <w:t>Если список содержит только одного поставщика – он автоматически считается выбранным и дальнейшее аналогично логике, описанной в варианте выбора поставщика вручную, после выбора поставщика оператором.</w:t>
      </w:r>
    </w:p>
    <w:p w14:paraId="28BD328D" w14:textId="77777777" w:rsidR="00486104" w:rsidRDefault="00486104" w:rsidP="00BA1679">
      <w:pPr>
        <w:pStyle w:val="a"/>
        <w:numPr>
          <w:ilvl w:val="2"/>
          <w:numId w:val="2"/>
        </w:numPr>
      </w:pPr>
      <w:r>
        <w:t>Выбор поставщика поиском по реквизитам клиента.</w:t>
      </w:r>
    </w:p>
    <w:p w14:paraId="7D490F08" w14:textId="77777777" w:rsidR="00486104" w:rsidRDefault="00486104" w:rsidP="00486104">
      <w:pPr>
        <w:pStyle w:val="a"/>
        <w:numPr>
          <w:ilvl w:val="0"/>
          <w:numId w:val="0"/>
        </w:numPr>
        <w:ind w:left="2160"/>
      </w:pPr>
      <w:r>
        <w:t xml:space="preserve">Оператор в подменю </w:t>
      </w:r>
      <w:r w:rsidRPr="00206535">
        <w:t>POS</w:t>
      </w:r>
      <w:r>
        <w:t xml:space="preserve"> нажимает кнопку поиска по реквизитам клиента.</w:t>
      </w:r>
    </w:p>
    <w:p w14:paraId="76D28E81" w14:textId="77777777" w:rsidR="00486104" w:rsidRDefault="00486104" w:rsidP="00486104">
      <w:pPr>
        <w:pStyle w:val="a"/>
        <w:numPr>
          <w:ilvl w:val="0"/>
          <w:numId w:val="0"/>
        </w:numPr>
        <w:ind w:left="2160"/>
      </w:pPr>
      <w:r>
        <w:t>ЕАС ОПС открывает форму поиска по реквизитам клиента.</w:t>
      </w:r>
    </w:p>
    <w:p w14:paraId="06B1DA96" w14:textId="77777777" w:rsidR="00486104" w:rsidRDefault="00486104" w:rsidP="00486104">
      <w:pPr>
        <w:pStyle w:val="a"/>
        <w:numPr>
          <w:ilvl w:val="0"/>
          <w:numId w:val="0"/>
        </w:numPr>
        <w:ind w:left="2160"/>
      </w:pPr>
      <w:r>
        <w:t>Оператор вводит реквизиты клиента.</w:t>
      </w:r>
    </w:p>
    <w:p w14:paraId="701B595F" w14:textId="77777777" w:rsidR="00486104" w:rsidRDefault="00486104" w:rsidP="00486104">
      <w:pPr>
        <w:pStyle w:val="a"/>
        <w:numPr>
          <w:ilvl w:val="0"/>
          <w:numId w:val="0"/>
        </w:numPr>
        <w:ind w:left="2160"/>
      </w:pPr>
      <w:r>
        <w:t xml:space="preserve">Дальнейший поиск выполняется аналогично поиску по </w:t>
      </w:r>
      <w:proofErr w:type="spellStart"/>
      <w:r>
        <w:t>штрихкоду</w:t>
      </w:r>
      <w:proofErr w:type="spellEnd"/>
      <w:r>
        <w:t>. При поиске по реквизитам клиента платежные модули возвращают данные о поставщиках, у которых имеются клиенты с указанными реквизитами. В список однократно включается каждое уникальное сочетание поставщика и всех реквизитов клиента.</w:t>
      </w:r>
    </w:p>
    <w:p w14:paraId="41310B80" w14:textId="77777777" w:rsidR="0018365C" w:rsidRDefault="00B526A7" w:rsidP="00674B4B">
      <w:pPr>
        <w:pStyle w:val="a"/>
      </w:pPr>
      <w:r>
        <w:t xml:space="preserve">Оформление платежа. </w:t>
      </w:r>
      <w:r w:rsidR="00674B4B">
        <w:t xml:space="preserve">Оператор с помощью интерфейса подключаемого модуля </w:t>
      </w:r>
      <w:r w:rsidR="0091136F">
        <w:t xml:space="preserve">оформляет платеж. </w:t>
      </w:r>
    </w:p>
    <w:p w14:paraId="50F7C17E" w14:textId="018DF8A5" w:rsidR="0018365C" w:rsidRDefault="00C17439" w:rsidP="0018365C">
      <w:pPr>
        <w:pStyle w:val="a"/>
        <w:numPr>
          <w:ilvl w:val="0"/>
          <w:numId w:val="0"/>
        </w:numPr>
        <w:ind w:left="720"/>
      </w:pPr>
      <w:r>
        <w:t>Оформление платежа может производиться на основании информации от клиента или на основании информации о задолженности клиента данному поставщику.</w:t>
      </w:r>
    </w:p>
    <w:p w14:paraId="10A243D1" w14:textId="11930A1D" w:rsidR="0091136F" w:rsidRDefault="0091136F" w:rsidP="0018365C">
      <w:pPr>
        <w:pStyle w:val="a"/>
        <w:numPr>
          <w:ilvl w:val="0"/>
          <w:numId w:val="0"/>
        </w:numPr>
        <w:ind w:left="720"/>
      </w:pPr>
      <w:r>
        <w:t xml:space="preserve">В процессе оформления платежа подключаемый модуль может инициировать печать предварительной квитанции собственного формата. </w:t>
      </w:r>
    </w:p>
    <w:p w14:paraId="238DF9B6" w14:textId="2ABD3E37" w:rsidR="001F4742" w:rsidRDefault="0091136F" w:rsidP="001F4742">
      <w:pPr>
        <w:pStyle w:val="a"/>
        <w:numPr>
          <w:ilvl w:val="0"/>
          <w:numId w:val="0"/>
        </w:numPr>
        <w:ind w:left="720"/>
      </w:pPr>
      <w:r>
        <w:t>После завершения оформления платежа подключаемый модуль возвращает в ЕАС ОПС данны</w:t>
      </w:r>
      <w:r w:rsidR="004C7902">
        <w:t xml:space="preserve">е о платеже, признаки необходимости печати </w:t>
      </w:r>
      <w:proofErr w:type="spellStart"/>
      <w:r w:rsidR="004C7902">
        <w:t>нефискального</w:t>
      </w:r>
      <w:proofErr w:type="spellEnd"/>
      <w:r w:rsidR="004C7902">
        <w:t xml:space="preserve"> чека и надпечатки, данные для </w:t>
      </w:r>
      <w:proofErr w:type="spellStart"/>
      <w:r w:rsidR="004C7902">
        <w:t>нефискального</w:t>
      </w:r>
      <w:proofErr w:type="spellEnd"/>
      <w:r w:rsidR="004C7902">
        <w:t xml:space="preserve"> чека и надпечатки, если они будут производиться.</w:t>
      </w:r>
    </w:p>
    <w:p w14:paraId="5BB2A1B5" w14:textId="3335FF78" w:rsidR="0091136F" w:rsidRDefault="0091136F" w:rsidP="0091136F">
      <w:pPr>
        <w:pStyle w:val="a"/>
        <w:numPr>
          <w:ilvl w:val="0"/>
          <w:numId w:val="0"/>
        </w:numPr>
        <w:ind w:left="720"/>
      </w:pPr>
      <w:commentRangeStart w:id="0"/>
      <w:r>
        <w:t xml:space="preserve">За одну </w:t>
      </w:r>
      <w:r w:rsidR="00F74360">
        <w:t xml:space="preserve">сессию работы подключаемого модуля без возврата в ЕАС ОПС может быть оформлено несколько платежей, </w:t>
      </w:r>
      <w:r w:rsidR="006E24B3">
        <w:t>если платежный модуль был вызван в режиме приема нескольких платежей, или только один в противном случае. При оформлении нескольких платежей навигация выполняется средствами платежного модуля без возврата в ЕАС ОПС.</w:t>
      </w:r>
      <w:commentRangeEnd w:id="0"/>
      <w:r w:rsidR="000E3E32">
        <w:rPr>
          <w:rStyle w:val="a9"/>
        </w:rPr>
        <w:commentReference w:id="0"/>
      </w:r>
    </w:p>
    <w:p w14:paraId="6EF28B1F" w14:textId="286C65AF" w:rsidR="0091136F" w:rsidRDefault="00B526A7" w:rsidP="006E24B3">
      <w:pPr>
        <w:pStyle w:val="a"/>
      </w:pPr>
      <w:r>
        <w:t xml:space="preserve">Повтор. </w:t>
      </w:r>
      <w:r w:rsidR="0091136F">
        <w:t>Шаги 1-</w:t>
      </w:r>
      <w:r w:rsidR="006E24B3">
        <w:t>3</w:t>
      </w:r>
      <w:r w:rsidR="0091136F">
        <w:t xml:space="preserve"> выполняются для каждого платежа, который хочет выполнить клиент. </w:t>
      </w:r>
    </w:p>
    <w:p w14:paraId="7B6251BE" w14:textId="05631919" w:rsidR="006E24B3" w:rsidRDefault="006E24B3" w:rsidP="006E24B3">
      <w:pPr>
        <w:pStyle w:val="a"/>
      </w:pPr>
      <w:r>
        <w:t>Прочие операции. Оператор оформляет другие необходимые клиенту товары и услуги Почты России.</w:t>
      </w:r>
    </w:p>
    <w:p w14:paraId="05E6E16F" w14:textId="6C8D67A5" w:rsidR="006E24B3" w:rsidRDefault="006E24B3" w:rsidP="006E24B3">
      <w:pPr>
        <w:pStyle w:val="a"/>
        <w:numPr>
          <w:ilvl w:val="0"/>
          <w:numId w:val="0"/>
        </w:numPr>
        <w:ind w:left="720"/>
      </w:pPr>
      <w:r>
        <w:t>Временное ограничение до решения проблемы печати нескольких чеков для текущей транзакции: после попадания в текущую транзакцию платежа и до его оплаты добавление никаких других товаров и услуг в транзакцию невозможно.</w:t>
      </w:r>
    </w:p>
    <w:p w14:paraId="69D01374" w14:textId="7D42812B" w:rsidR="0091136F" w:rsidRDefault="00B526A7" w:rsidP="0091136F">
      <w:pPr>
        <w:pStyle w:val="a"/>
      </w:pPr>
      <w:r>
        <w:t xml:space="preserve">Оплата. </w:t>
      </w:r>
      <w:r w:rsidR="0091136F">
        <w:t xml:space="preserve">Оператор в ЕАС ОПС выполняет </w:t>
      </w:r>
      <w:r w:rsidR="006E24B3">
        <w:t xml:space="preserve">стандартную </w:t>
      </w:r>
      <w:r w:rsidR="0091136F">
        <w:t xml:space="preserve">процедуру оплаты. </w:t>
      </w:r>
    </w:p>
    <w:p w14:paraId="4BAC192C" w14:textId="77777777" w:rsidR="00B418F7" w:rsidRDefault="00B526A7" w:rsidP="0091136F">
      <w:pPr>
        <w:pStyle w:val="a"/>
      </w:pPr>
      <w:r>
        <w:t xml:space="preserve">Оформление оплаты. </w:t>
      </w:r>
      <w:r w:rsidR="00391A5B">
        <w:t xml:space="preserve">ЕАС ОПС выполняет оформление оплаты по каждому из платежей. </w:t>
      </w:r>
    </w:p>
    <w:p w14:paraId="769F3B67" w14:textId="3065B169" w:rsidR="00B418F7" w:rsidRDefault="00B418F7" w:rsidP="00B418F7">
      <w:pPr>
        <w:pStyle w:val="a"/>
        <w:numPr>
          <w:ilvl w:val="0"/>
          <w:numId w:val="0"/>
        </w:numPr>
        <w:ind w:left="720"/>
      </w:pPr>
      <w:r>
        <w:lastRenderedPageBreak/>
        <w:t xml:space="preserve">Оформление оплаты </w:t>
      </w:r>
      <w:r w:rsidR="00D93329">
        <w:t xml:space="preserve">платежа </w:t>
      </w:r>
      <w:r>
        <w:t xml:space="preserve">заключается в последовательной печати нижеперечисленных документов, </w:t>
      </w:r>
      <w:proofErr w:type="spellStart"/>
      <w:r>
        <w:t>подтвеждающих</w:t>
      </w:r>
      <w:proofErr w:type="spellEnd"/>
      <w:r>
        <w:t xml:space="preserve"> платеж, в том порядке, в котором они приведены:</w:t>
      </w:r>
    </w:p>
    <w:p w14:paraId="63704C8B" w14:textId="7AB2F3C2" w:rsidR="00B418F7" w:rsidRDefault="00B418F7" w:rsidP="00BA1679">
      <w:pPr>
        <w:pStyle w:val="a"/>
        <w:numPr>
          <w:ilvl w:val="1"/>
          <w:numId w:val="3"/>
        </w:numPr>
      </w:pPr>
      <w:proofErr w:type="spellStart"/>
      <w:r>
        <w:t>Нефискальный</w:t>
      </w:r>
      <w:proofErr w:type="spellEnd"/>
      <w:r>
        <w:t xml:space="preserve"> чек и надпечатка.</w:t>
      </w:r>
      <w:r w:rsidR="00D93329">
        <w:t xml:space="preserve"> На каждый платеж, для которого это необходимо согласно возвращенным из подключаемого модуля результатам оформления платежа, выполняется печать отдельного </w:t>
      </w:r>
      <w:proofErr w:type="spellStart"/>
      <w:r w:rsidR="00D93329">
        <w:t>нефискального</w:t>
      </w:r>
      <w:proofErr w:type="spellEnd"/>
      <w:r w:rsidR="00D93329">
        <w:t xml:space="preserve"> чека и\или надпечатки. Все используемые шаблоны </w:t>
      </w:r>
      <w:proofErr w:type="spellStart"/>
      <w:r w:rsidR="00D93329">
        <w:t>нефискального</w:t>
      </w:r>
      <w:proofErr w:type="spellEnd"/>
      <w:r w:rsidR="00D93329">
        <w:t xml:space="preserve"> чека и надпечатки определяются в системе на стадии конфигурации. Также для каждой связи поставщика и услуги определяется формат используемого </w:t>
      </w:r>
      <w:proofErr w:type="spellStart"/>
      <w:r w:rsidR="00D93329">
        <w:t>нефискального</w:t>
      </w:r>
      <w:proofErr w:type="spellEnd"/>
      <w:r w:rsidR="00D93329">
        <w:t xml:space="preserve"> чека и\или надпечатки (если они необходимы для этой связки)</w:t>
      </w:r>
    </w:p>
    <w:p w14:paraId="202BE011" w14:textId="79FA9924" w:rsidR="00B418F7" w:rsidRDefault="00B418F7" w:rsidP="00BA1679">
      <w:pPr>
        <w:pStyle w:val="a"/>
        <w:numPr>
          <w:ilvl w:val="1"/>
          <w:numId w:val="3"/>
        </w:numPr>
      </w:pPr>
      <w:r>
        <w:t>Фискальный чек.</w:t>
      </w:r>
      <w:r w:rsidR="00D93329">
        <w:t xml:space="preserve"> На каждый платеж, содержащийся в корзине, выполнятся печать отдельного фискального чека. Шаблон фискального чека и его связь с парой поставщик-услуга определяется аналогично </w:t>
      </w:r>
      <w:proofErr w:type="spellStart"/>
      <w:r w:rsidR="00D93329">
        <w:t>нефискальному</w:t>
      </w:r>
      <w:proofErr w:type="spellEnd"/>
      <w:r w:rsidR="00D93329">
        <w:t xml:space="preserve"> чеку и надпечатки.</w:t>
      </w:r>
    </w:p>
    <w:p w14:paraId="6E873842" w14:textId="0DFCA57F" w:rsidR="00391A5B" w:rsidRDefault="006E24B3" w:rsidP="00D93329">
      <w:pPr>
        <w:pStyle w:val="a"/>
        <w:numPr>
          <w:ilvl w:val="0"/>
          <w:numId w:val="0"/>
        </w:numPr>
        <w:ind w:left="720"/>
      </w:pPr>
      <w:r>
        <w:t>Оформление оплаты других присутствующих в текущей транзакции товаров и услуг выполняется в соответствии с правилами оформления оплаты данных товаров\услуг и в настоящем документе не рассматривается.</w:t>
      </w:r>
    </w:p>
    <w:p w14:paraId="53B4BBD4" w14:textId="1C47849C" w:rsidR="00391A5B" w:rsidRDefault="00391A5B" w:rsidP="00391A5B">
      <w:pPr>
        <w:pStyle w:val="a"/>
        <w:numPr>
          <w:ilvl w:val="0"/>
          <w:numId w:val="0"/>
        </w:numPr>
        <w:ind w:left="720"/>
      </w:pPr>
      <w:r>
        <w:t xml:space="preserve">После </w:t>
      </w:r>
      <w:r w:rsidR="00654E50">
        <w:t xml:space="preserve">успешного </w:t>
      </w:r>
      <w:r>
        <w:t xml:space="preserve">завершения оформления </w:t>
      </w:r>
      <w:r w:rsidR="00654E50">
        <w:t xml:space="preserve">оплаты </w:t>
      </w:r>
      <w:r>
        <w:t>для каждого из платежей ЕАС ОПС по каждому платежу передает в подключаемый модуль, через который выполнялся данный платеж, информацию об успешной оплате платежа.</w:t>
      </w:r>
    </w:p>
    <w:p w14:paraId="2AE53FDA" w14:textId="5615A62F" w:rsidR="00AB33F0" w:rsidRDefault="00654E50" w:rsidP="00391A5B">
      <w:pPr>
        <w:pStyle w:val="a"/>
        <w:numPr>
          <w:ilvl w:val="0"/>
          <w:numId w:val="0"/>
        </w:numPr>
        <w:ind w:left="720"/>
      </w:pPr>
      <w:r>
        <w:t xml:space="preserve">Успешным завершением оформления оплаты считается успешная печать фискального чека, </w:t>
      </w:r>
      <w:proofErr w:type="spellStart"/>
      <w:r>
        <w:t>нефискального</w:t>
      </w:r>
      <w:proofErr w:type="spellEnd"/>
      <w:r>
        <w:t xml:space="preserve"> чека (если платежный модуль по результатам оформления платежа сообщил о его необходимости) и надпечатки (</w:t>
      </w:r>
      <w:r w:rsidR="003B382D">
        <w:t xml:space="preserve">аналогично </w:t>
      </w:r>
      <w:proofErr w:type="spellStart"/>
      <w:r w:rsidR="003B382D">
        <w:t>нефискальному</w:t>
      </w:r>
      <w:proofErr w:type="spellEnd"/>
      <w:r w:rsidR="003B382D">
        <w:t xml:space="preserve"> чеку) в рамках одной процедуры печати.</w:t>
      </w:r>
    </w:p>
    <w:p w14:paraId="40B80278" w14:textId="32E965C4" w:rsidR="00654E50" w:rsidRDefault="00654E50" w:rsidP="00391A5B">
      <w:pPr>
        <w:pStyle w:val="a"/>
        <w:numPr>
          <w:ilvl w:val="0"/>
          <w:numId w:val="0"/>
        </w:numPr>
        <w:ind w:left="720"/>
      </w:pPr>
      <w:r>
        <w:t>При возникновении ошибки с распечаткой хотя бы одного из документов</w:t>
      </w:r>
      <w:r w:rsidR="00AB33F0">
        <w:t xml:space="preserve"> ЕАС ОПС считает оформление оплаты неудачным. В этом случае данные о завершении оплаты платежному модулю не передаются. Для успешного завершения оплаты </w:t>
      </w:r>
      <w:r w:rsidR="003B382D">
        <w:t>оператор устраняет причину ошибок и</w:t>
      </w:r>
      <w:r w:rsidR="00AB33F0">
        <w:t xml:space="preserve"> </w:t>
      </w:r>
      <w:r w:rsidR="003B382D">
        <w:t>повторно запускает процедуру печати. Если добиться устранения ошибок не удается - оператор отменяет платеж, о чем ЕАС ОПС уведомления платежный модуль.</w:t>
      </w:r>
      <w:r w:rsidR="00AB33F0">
        <w:t xml:space="preserve"> </w:t>
      </w:r>
    </w:p>
    <w:p w14:paraId="57969B31" w14:textId="691CD1CF" w:rsidR="00391A5B" w:rsidRPr="000846D6" w:rsidRDefault="00391A5B" w:rsidP="00391A5B">
      <w:pPr>
        <w:pStyle w:val="a"/>
        <w:numPr>
          <w:ilvl w:val="0"/>
          <w:numId w:val="0"/>
        </w:numPr>
        <w:ind w:left="720"/>
      </w:pPr>
      <w:r>
        <w:t>ЕАС ОПС сохр</w:t>
      </w:r>
      <w:r w:rsidR="000846D6">
        <w:t xml:space="preserve">аняет в БД информацию о платеже с ее передачей в </w:t>
      </w:r>
      <w:r w:rsidR="000846D6">
        <w:rPr>
          <w:lang w:val="en-US"/>
        </w:rPr>
        <w:t>DAX</w:t>
      </w:r>
      <w:r w:rsidR="000846D6">
        <w:t>.</w:t>
      </w:r>
    </w:p>
    <w:p w14:paraId="0D75EFAC" w14:textId="3CE3E12E" w:rsidR="002505D8" w:rsidRDefault="002505D8" w:rsidP="002505D8">
      <w:pPr>
        <w:pStyle w:val="1"/>
      </w:pPr>
      <w:r>
        <w:t>Управление поставщиками</w:t>
      </w:r>
      <w:r w:rsidR="008F1911">
        <w:t xml:space="preserve"> и услугами</w:t>
      </w:r>
    </w:p>
    <w:p w14:paraId="52EA9C2B" w14:textId="0D4278C8" w:rsidR="002505D8" w:rsidRDefault="002505D8" w:rsidP="002505D8">
      <w:r>
        <w:t xml:space="preserve">Процесс управления поставщиками </w:t>
      </w:r>
      <w:r w:rsidR="008F1911">
        <w:t xml:space="preserve">и услугами </w:t>
      </w:r>
      <w:r>
        <w:t>включает в себя следующие шаги:</w:t>
      </w:r>
    </w:p>
    <w:p w14:paraId="1C9C5D2A" w14:textId="6BAA6FD8" w:rsidR="002505D8" w:rsidRDefault="00F81681" w:rsidP="00BA1679">
      <w:pPr>
        <w:pStyle w:val="a"/>
        <w:numPr>
          <w:ilvl w:val="0"/>
          <w:numId w:val="4"/>
        </w:numPr>
      </w:pPr>
      <w:r>
        <w:t>Формирование</w:t>
      </w:r>
      <w:r w:rsidR="002505D8">
        <w:t xml:space="preserve"> </w:t>
      </w:r>
      <w:r>
        <w:t>справочника</w:t>
      </w:r>
      <w:r w:rsidR="002505D8">
        <w:t xml:space="preserve"> поставщиков.</w:t>
      </w:r>
    </w:p>
    <w:p w14:paraId="34E9B5AE" w14:textId="1BF5C259" w:rsidR="00F81681" w:rsidRDefault="00F81681" w:rsidP="00F81681">
      <w:pPr>
        <w:pStyle w:val="a"/>
        <w:numPr>
          <w:ilvl w:val="0"/>
          <w:numId w:val="0"/>
        </w:numPr>
        <w:ind w:left="720"/>
      </w:pPr>
      <w:del w:id="1" w:author="Скрынько Наталья Николаевна" w:date="2015-02-05T10:10:00Z">
        <w:r w:rsidDel="000E3E32">
          <w:delText xml:space="preserve">Оператор </w:delText>
        </w:r>
      </w:del>
      <w:ins w:id="2" w:author="Скрынько Наталья Николаевна" w:date="2015-02-05T10:10:00Z">
        <w:r w:rsidR="000E3E32">
          <w:t>Сотрудник УФПС</w:t>
        </w:r>
        <w:r w:rsidR="000E3E32">
          <w:t xml:space="preserve"> </w:t>
        </w:r>
      </w:ins>
      <w:r>
        <w:t xml:space="preserve">формирует справочник поставщиков. Формирование справочника выполняется </w:t>
      </w:r>
      <w:del w:id="3" w:author="Скрынько Наталья Николаевна" w:date="2015-02-05T10:10:00Z">
        <w:r w:rsidDel="000E3E32">
          <w:delText xml:space="preserve">оператором </w:delText>
        </w:r>
      </w:del>
      <w:ins w:id="4" w:author="Скрынько Наталья Николаевна" w:date="2015-02-05T10:10:00Z">
        <w:r w:rsidR="000E3E32">
          <w:t>сотрудником УФПС</w:t>
        </w:r>
        <w:r w:rsidR="000E3E32">
          <w:t xml:space="preserve"> </w:t>
        </w:r>
      </w:ins>
      <w:r>
        <w:t>вручную или посредством загрузки из файла.</w:t>
      </w:r>
    </w:p>
    <w:p w14:paraId="09C70176" w14:textId="70725EE1" w:rsidR="00F81681" w:rsidRDefault="00F81681" w:rsidP="00BA1679">
      <w:pPr>
        <w:pStyle w:val="a"/>
        <w:numPr>
          <w:ilvl w:val="1"/>
          <w:numId w:val="3"/>
        </w:numPr>
      </w:pPr>
      <w:r>
        <w:t>Загрузка справочника поставщиков из файла</w:t>
      </w:r>
    </w:p>
    <w:p w14:paraId="55932F37" w14:textId="3AFB49E4" w:rsidR="002505D8" w:rsidRDefault="00B00E1F" w:rsidP="00F81681">
      <w:pPr>
        <w:pStyle w:val="a"/>
        <w:numPr>
          <w:ilvl w:val="0"/>
          <w:numId w:val="0"/>
        </w:numPr>
        <w:ind w:left="1440"/>
      </w:pPr>
      <w:del w:id="5" w:author="Скрынько Наталья Николаевна" w:date="2015-02-05T10:10:00Z">
        <w:r w:rsidDel="000E3E32">
          <w:delText xml:space="preserve">Оператор </w:delText>
        </w:r>
      </w:del>
      <w:ins w:id="6" w:author="Скрынько Наталья Николаевна" w:date="2015-02-05T10:10:00Z">
        <w:r w:rsidR="000E3E32">
          <w:t>Сотрудник УФПС</w:t>
        </w:r>
        <w:r w:rsidR="000E3E32">
          <w:t xml:space="preserve"> </w:t>
        </w:r>
      </w:ins>
      <w:r>
        <w:t xml:space="preserve">загружает в НСИ </w:t>
      </w:r>
      <w:r w:rsidRPr="00F81681">
        <w:t>DAX</w:t>
      </w:r>
      <w:r w:rsidRPr="00B00E1F">
        <w:t xml:space="preserve"> </w:t>
      </w:r>
      <w:r>
        <w:t xml:space="preserve">файл с данными справочника поставщиков. Загрузка выполняется стандартным способом загрузки НСИ в </w:t>
      </w:r>
      <w:r w:rsidRPr="00F81681">
        <w:t>DAX</w:t>
      </w:r>
      <w:r w:rsidRPr="00B00E1F">
        <w:t>.</w:t>
      </w:r>
    </w:p>
    <w:p w14:paraId="770901C7" w14:textId="2886DE01" w:rsidR="001F4742" w:rsidRPr="00B00E1F" w:rsidRDefault="001F4742" w:rsidP="00F81681">
      <w:pPr>
        <w:pStyle w:val="a"/>
        <w:numPr>
          <w:ilvl w:val="0"/>
          <w:numId w:val="0"/>
        </w:numPr>
        <w:ind w:left="1440"/>
      </w:pPr>
      <w:r>
        <w:t>Файл предварительно формируется подключаемым модулем или оператором.</w:t>
      </w:r>
    </w:p>
    <w:p w14:paraId="1432EC99" w14:textId="55AE44B7" w:rsidR="00B00E1F" w:rsidRDefault="00F81681" w:rsidP="00F81681">
      <w:pPr>
        <w:pStyle w:val="a"/>
        <w:numPr>
          <w:ilvl w:val="0"/>
          <w:numId w:val="0"/>
        </w:numPr>
        <w:ind w:left="1440"/>
      </w:pPr>
      <w:r>
        <w:lastRenderedPageBreak/>
        <w:t>ЕАС ОПС выполняет стандартную процедуру обновления справочника</w:t>
      </w:r>
      <w:r w:rsidR="001F4742">
        <w:t xml:space="preserve"> поставщиков</w:t>
      </w:r>
      <w:r>
        <w:t>, дополняя его записями, присутствующими в файле и отсутствующими в справочнике, и обновляя записи, которые присутствуют и в файле и в справочнике, но с разными значениями атрибутов.</w:t>
      </w:r>
    </w:p>
    <w:p w14:paraId="2B732BD5" w14:textId="0A152F42" w:rsidR="00F81681" w:rsidRDefault="00F81681" w:rsidP="00BA1679">
      <w:pPr>
        <w:pStyle w:val="a"/>
        <w:numPr>
          <w:ilvl w:val="1"/>
          <w:numId w:val="3"/>
        </w:numPr>
      </w:pPr>
      <w:r>
        <w:t>Формирование справочника поставщиков вручную</w:t>
      </w:r>
    </w:p>
    <w:p w14:paraId="7DE9B6C2" w14:textId="4DA1E277" w:rsidR="00F81681" w:rsidRDefault="00F81681" w:rsidP="00F81681">
      <w:pPr>
        <w:pStyle w:val="a"/>
        <w:numPr>
          <w:ilvl w:val="0"/>
          <w:numId w:val="0"/>
        </w:numPr>
        <w:ind w:left="1440"/>
      </w:pPr>
      <w:del w:id="7" w:author="Скрынько Наталья Николаевна" w:date="2015-02-05T10:10:00Z">
        <w:r w:rsidDel="000E3E32">
          <w:delText xml:space="preserve">Оператор </w:delText>
        </w:r>
      </w:del>
      <w:ins w:id="8" w:author="Скрынько Наталья Николаевна" w:date="2015-02-05T10:10:00Z">
        <w:r w:rsidR="000E3E32">
          <w:t>Сотрудник УФПС</w:t>
        </w:r>
        <w:r w:rsidR="000E3E32">
          <w:t xml:space="preserve"> </w:t>
        </w:r>
      </w:ins>
      <w:r>
        <w:t xml:space="preserve">может вручную изменять записи справочника поставщиков стандартными средствами </w:t>
      </w:r>
      <w:r>
        <w:rPr>
          <w:lang w:val="en-US"/>
        </w:rPr>
        <w:t>DAX</w:t>
      </w:r>
      <w:r w:rsidRPr="00F81681">
        <w:t>.</w:t>
      </w:r>
    </w:p>
    <w:p w14:paraId="266E7F83" w14:textId="1EA33CBA" w:rsidR="00F81681" w:rsidRDefault="00F81681" w:rsidP="00F81681">
      <w:pPr>
        <w:pStyle w:val="a"/>
        <w:numPr>
          <w:ilvl w:val="0"/>
          <w:numId w:val="0"/>
        </w:numPr>
        <w:ind w:left="720"/>
      </w:pPr>
      <w:r>
        <w:t xml:space="preserve">Шаг выполняется </w:t>
      </w:r>
      <w:del w:id="9" w:author="Скрынько Наталья Николаевна" w:date="2015-02-05T10:11:00Z">
        <w:r w:rsidDel="000E3E32">
          <w:delText xml:space="preserve">оператором </w:delText>
        </w:r>
      </w:del>
      <w:ins w:id="10" w:author="Скрынько Наталья Николаевна" w:date="2015-02-05T10:11:00Z">
        <w:r w:rsidR="000E3E32">
          <w:t>сотрудником УФПС</w:t>
        </w:r>
        <w:r w:rsidR="000E3E32">
          <w:t xml:space="preserve"> </w:t>
        </w:r>
      </w:ins>
      <w:r>
        <w:t>каждый раз, когда ему нужно изменить справочник поставщиков</w:t>
      </w:r>
      <w:r w:rsidR="003C4047">
        <w:t>.</w:t>
      </w:r>
    </w:p>
    <w:p w14:paraId="4A2046AE" w14:textId="17B551EE" w:rsidR="008F1911" w:rsidRPr="00F81681" w:rsidRDefault="008F1911" w:rsidP="00F81681">
      <w:pPr>
        <w:pStyle w:val="a"/>
        <w:numPr>
          <w:ilvl w:val="0"/>
          <w:numId w:val="0"/>
        </w:numPr>
        <w:ind w:left="720"/>
      </w:pPr>
      <w:r>
        <w:t>Формирования справочника услуг выполняется аналогичным образом.</w:t>
      </w:r>
      <w:r w:rsidR="001F4742">
        <w:t xml:space="preserve"> Одновременно со справочником услуг обновляется кросс-справочник поставщик-услуга (для справочника поставщик-агент такое обновление при загрузке данных о поставщиках не выполняется, потому что привязка поставщиков к агентам производится вручную оператором на уровне УФПС). </w:t>
      </w:r>
    </w:p>
    <w:p w14:paraId="5DD55857" w14:textId="25A35A7D" w:rsidR="00F81681" w:rsidRDefault="00F81681" w:rsidP="00BA1679">
      <w:pPr>
        <w:pStyle w:val="a"/>
        <w:numPr>
          <w:ilvl w:val="0"/>
          <w:numId w:val="4"/>
        </w:numPr>
      </w:pPr>
      <w:r>
        <w:t>Привязка поставщиков к платежным модулям.</w:t>
      </w:r>
    </w:p>
    <w:p w14:paraId="5432CAD0" w14:textId="7A1D983E" w:rsidR="003C4047" w:rsidRDefault="00270983" w:rsidP="00F81681">
      <w:pPr>
        <w:pStyle w:val="a"/>
        <w:numPr>
          <w:ilvl w:val="0"/>
          <w:numId w:val="0"/>
        </w:numPr>
        <w:ind w:left="720"/>
      </w:pPr>
      <w:r>
        <w:t xml:space="preserve">Для каждого активного поставщика </w:t>
      </w:r>
      <w:del w:id="11" w:author="Скрынько Наталья Николаевна" w:date="2015-02-05T10:11:00Z">
        <w:r w:rsidDel="000E3E32">
          <w:delText xml:space="preserve">оператор </w:delText>
        </w:r>
      </w:del>
      <w:ins w:id="12" w:author="Скрынько Наталья Николаевна" w:date="2015-02-05T10:11:00Z">
        <w:r w:rsidR="000E3E32">
          <w:t>сотрудник УФПС</w:t>
        </w:r>
        <w:r w:rsidR="000E3E32">
          <w:t xml:space="preserve"> </w:t>
        </w:r>
      </w:ins>
      <w:r>
        <w:t xml:space="preserve">указывает платежный модуль, через который будет выполняться платеж в адрес данного поставщика. </w:t>
      </w:r>
    </w:p>
    <w:p w14:paraId="16147641" w14:textId="235FCBD4" w:rsidR="00F81681" w:rsidRDefault="003C4047" w:rsidP="003C4047">
      <w:pPr>
        <w:pStyle w:val="a"/>
        <w:numPr>
          <w:ilvl w:val="0"/>
          <w:numId w:val="0"/>
        </w:numPr>
        <w:ind w:left="720"/>
      </w:pPr>
      <w:r>
        <w:t>ЕАС ОПС проверяет, что платежный м</w:t>
      </w:r>
      <w:r w:rsidR="00270983">
        <w:t>одуль указан д</w:t>
      </w:r>
      <w:r>
        <w:t xml:space="preserve">ля каждого активного поставщика. </w:t>
      </w:r>
    </w:p>
    <w:p w14:paraId="78FC13F7" w14:textId="2A8D0973" w:rsidR="004F0768" w:rsidRDefault="004F0768" w:rsidP="004F0768">
      <w:pPr>
        <w:pStyle w:val="1"/>
      </w:pPr>
      <w:r>
        <w:t>Управление видами платежей</w:t>
      </w:r>
    </w:p>
    <w:p w14:paraId="4A64F049" w14:textId="2DFBC42E" w:rsidR="004F0768" w:rsidRDefault="004F0768" w:rsidP="004F0768">
      <w:r>
        <w:t>Управление видами платежей производится в ЕАС ОПС. Для этого в ЕАС ОПС заводится справочник видов платежей, содержание которого жестко определено и фиксируется в руководстве разработчика подключаемых модулей.</w:t>
      </w:r>
    </w:p>
    <w:p w14:paraId="3E623FA0" w14:textId="7AAE6B5D" w:rsidR="001F4742" w:rsidRDefault="001F4742" w:rsidP="001F4742">
      <w:pPr>
        <w:pStyle w:val="1"/>
      </w:pPr>
      <w:r>
        <w:t>Информация об услугах</w:t>
      </w:r>
    </w:p>
    <w:p w14:paraId="7BA4C1DE" w14:textId="0CC706BE" w:rsidR="001F4742" w:rsidRDefault="001F4742" w:rsidP="001F4742">
      <w:r>
        <w:t>Раздел описывает порядок работы с информацией об услугах. Эта работа не является самостоятельным процессом, а выполняется в рамках других процессов. Раздел дает дополнительные пояснения о том, как и зачем циркулирует информация об услугах в приеме платежей</w:t>
      </w:r>
    </w:p>
    <w:p w14:paraId="4025DFF6" w14:textId="5202CA45" w:rsidR="00351A33" w:rsidRDefault="001F4742" w:rsidP="001F4742">
      <w:r>
        <w:t>Жизненный цикл информации об услугах начинается с формирования справочника услуг, в котором по каждой у</w:t>
      </w:r>
      <w:r w:rsidR="00351A33">
        <w:t>слуге указывается наименование,</w:t>
      </w:r>
      <w:r>
        <w:t xml:space="preserve"> </w:t>
      </w:r>
      <w:r w:rsidR="00BA1679">
        <w:t>код услуги</w:t>
      </w:r>
      <w:r w:rsidR="00351A33">
        <w:t xml:space="preserve"> и виды платежей, к которым относится услуга</w:t>
      </w:r>
      <w:r w:rsidR="00BA1679">
        <w:t xml:space="preserve">. </w:t>
      </w:r>
      <w:r w:rsidR="00351A33">
        <w:t xml:space="preserve">Затем для каждого поставщика определяется оплата каких услуг может выполняться в адрес этого поставщика. </w:t>
      </w:r>
      <w:r w:rsidR="00BA1679">
        <w:t>Это производится в процессе управления услугами и поставщиками</w:t>
      </w:r>
      <w:ins w:id="13" w:author="Скрынько Наталья Николаевна" w:date="2015-02-05T10:12:00Z">
        <w:r w:rsidR="006E0337">
          <w:t xml:space="preserve"> в 1С</w:t>
        </w:r>
      </w:ins>
      <w:r w:rsidR="00BA1679">
        <w:t>.</w:t>
      </w:r>
    </w:p>
    <w:p w14:paraId="1914648D" w14:textId="54F003A2" w:rsidR="001F4742" w:rsidRPr="004F0768" w:rsidRDefault="00351A33" w:rsidP="004F0768">
      <w:r>
        <w:t>П</w:t>
      </w:r>
      <w:r w:rsidR="00BA1679">
        <w:t xml:space="preserve">осле оформления каждого платежа модуль в числе прочей информации о платежей возвращает описание платежа в произвольной форме и код услуги. Описание платежа в дальнейшем используется при формировании фискального чека, а код услуги </w:t>
      </w:r>
      <w:r>
        <w:t xml:space="preserve">используется для выбора формата фискального чека, </w:t>
      </w:r>
      <w:proofErr w:type="spellStart"/>
      <w:r>
        <w:t>нефискального</w:t>
      </w:r>
      <w:proofErr w:type="spellEnd"/>
      <w:r>
        <w:t xml:space="preserve"> чека и надпечатки, а также </w:t>
      </w:r>
      <w:r w:rsidR="00BA1679">
        <w:t>сохраняется в привязке к платежу для последующего использования в отчетности Почты.</w:t>
      </w:r>
    </w:p>
    <w:p w14:paraId="21381C83" w14:textId="4CFF15C3" w:rsidR="00011CD7" w:rsidRDefault="00011CD7" w:rsidP="003C4047">
      <w:pPr>
        <w:pStyle w:val="1"/>
        <w:ind w:left="284" w:hanging="284"/>
      </w:pPr>
      <w:r>
        <w:lastRenderedPageBreak/>
        <w:t>НСИ</w:t>
      </w:r>
    </w:p>
    <w:p w14:paraId="3EBE6019" w14:textId="4500ACEA" w:rsidR="003C4047" w:rsidRDefault="003C4047" w:rsidP="003C4047">
      <w:pPr>
        <w:pStyle w:val="3"/>
      </w:pPr>
      <w:r>
        <w:t>Справочник «Виды платежей»</w:t>
      </w:r>
    </w:p>
    <w:p w14:paraId="287970D5" w14:textId="6E3AE3CC" w:rsidR="003C4047" w:rsidRDefault="003C4047" w:rsidP="003C4047">
      <w:r>
        <w:t xml:space="preserve">Содержит </w:t>
      </w:r>
      <w:del w:id="14" w:author="Скрынько Наталья Николаевна" w:date="2015-02-05T10:13:00Z">
        <w:r w:rsidDel="006E0337">
          <w:delText xml:space="preserve">видов </w:delText>
        </w:r>
      </w:del>
      <w:ins w:id="15" w:author="Скрынько Наталья Николаевна" w:date="2015-02-05T10:13:00Z">
        <w:r w:rsidR="006E0337">
          <w:t>вид</w:t>
        </w:r>
        <w:r w:rsidR="006E0337">
          <w:t>ы</w:t>
        </w:r>
        <w:r w:rsidR="006E0337">
          <w:t xml:space="preserve"> </w:t>
        </w:r>
      </w:ins>
      <w:r>
        <w:t>платежей, используем</w:t>
      </w:r>
      <w:r w:rsidR="00291FBF">
        <w:t>ы</w:t>
      </w:r>
      <w:ins w:id="16" w:author="Скрынько Наталья Николаевна" w:date="2015-02-05T10:13:00Z">
        <w:r w:rsidR="006E0337">
          <w:t>е</w:t>
        </w:r>
      </w:ins>
      <w:del w:id="17" w:author="Скрынько Наталья Николаевна" w:date="2015-02-05T10:13:00Z">
        <w:r w:rsidR="00291FBF" w:rsidDel="006E0337">
          <w:delText>й</w:delText>
        </w:r>
      </w:del>
      <w:r>
        <w:t xml:space="preserve"> данным УФПС</w:t>
      </w:r>
    </w:p>
    <w:p w14:paraId="55EA555F" w14:textId="77777777" w:rsidR="003C4047" w:rsidRDefault="003C4047" w:rsidP="003C4047">
      <w:r>
        <w:t>Структура:</w:t>
      </w:r>
    </w:p>
    <w:p w14:paraId="0EBA2956" w14:textId="16D083F6" w:rsidR="004F0768" w:rsidRDefault="004F0768" w:rsidP="00BA1679">
      <w:pPr>
        <w:pStyle w:val="a"/>
        <w:numPr>
          <w:ilvl w:val="1"/>
          <w:numId w:val="2"/>
        </w:numPr>
      </w:pPr>
      <w:r>
        <w:t>Код вида платежа</w:t>
      </w:r>
    </w:p>
    <w:p w14:paraId="19DA0DFB" w14:textId="7F1E9483" w:rsidR="003C4047" w:rsidRDefault="00291FBF" w:rsidP="00BA1679">
      <w:pPr>
        <w:pStyle w:val="a"/>
        <w:numPr>
          <w:ilvl w:val="1"/>
          <w:numId w:val="2"/>
        </w:numPr>
      </w:pPr>
      <w:r>
        <w:t>Наименование вида платежа</w:t>
      </w:r>
    </w:p>
    <w:p w14:paraId="78A4FAB2" w14:textId="2081E772" w:rsidR="004F0768" w:rsidRDefault="004F0768" w:rsidP="004F0768">
      <w:r>
        <w:t>Содержание:</w:t>
      </w:r>
    </w:p>
    <w:p w14:paraId="13D1F4B2" w14:textId="328ECB81" w:rsidR="004F0768" w:rsidRDefault="004F0768" w:rsidP="00BA1679">
      <w:pPr>
        <w:pStyle w:val="a"/>
        <w:numPr>
          <w:ilvl w:val="1"/>
          <w:numId w:val="2"/>
        </w:numPr>
      </w:pPr>
      <w:r>
        <w:t>Код вида платежа – 01. Наименование – «Коммунальные услуги»</w:t>
      </w:r>
    </w:p>
    <w:p w14:paraId="2D4E4AA0" w14:textId="482CA732" w:rsidR="004F0768" w:rsidRDefault="004F0768" w:rsidP="00BA1679">
      <w:pPr>
        <w:pStyle w:val="a"/>
        <w:numPr>
          <w:ilvl w:val="1"/>
          <w:numId w:val="2"/>
        </w:numPr>
      </w:pPr>
      <w:r>
        <w:t>Код вида платежа – 02. Наименование – «Сотовая связь»</w:t>
      </w:r>
    </w:p>
    <w:p w14:paraId="005B404F" w14:textId="3A33FBCF" w:rsidR="004F0768" w:rsidRDefault="004F0768" w:rsidP="00BA1679">
      <w:pPr>
        <w:pStyle w:val="a"/>
        <w:numPr>
          <w:ilvl w:val="1"/>
          <w:numId w:val="2"/>
        </w:numPr>
      </w:pPr>
      <w:r>
        <w:t>Код вида платежа – 03. Наименование – «Электросвязь»</w:t>
      </w:r>
    </w:p>
    <w:p w14:paraId="2F919DB0" w14:textId="40966993" w:rsidR="004F0768" w:rsidRDefault="004F0768" w:rsidP="00BA1679">
      <w:pPr>
        <w:pStyle w:val="a"/>
        <w:numPr>
          <w:ilvl w:val="1"/>
          <w:numId w:val="2"/>
        </w:numPr>
      </w:pPr>
      <w:r>
        <w:t>Код вида платежа – 04. Наименование – «Прочие платежи»</w:t>
      </w:r>
    </w:p>
    <w:p w14:paraId="2F3FF702" w14:textId="73C30997" w:rsidR="00011CD7" w:rsidRDefault="00011CD7" w:rsidP="00011CD7">
      <w:pPr>
        <w:pStyle w:val="3"/>
      </w:pPr>
      <w:r>
        <w:t>Справочник «Агенты»</w:t>
      </w:r>
    </w:p>
    <w:p w14:paraId="70F2C9DB" w14:textId="348D2735" w:rsidR="00011CD7" w:rsidRDefault="00011CD7" w:rsidP="00011CD7">
      <w:r>
        <w:t>Содержит перечень платежных модулей</w:t>
      </w:r>
      <w:r w:rsidR="00291337">
        <w:t>, используемых данным УФПС</w:t>
      </w:r>
    </w:p>
    <w:p w14:paraId="6959C951" w14:textId="158D745D" w:rsidR="00291337" w:rsidRDefault="00291337" w:rsidP="00011CD7">
      <w:r>
        <w:t>Структура:</w:t>
      </w:r>
    </w:p>
    <w:p w14:paraId="2625DC9F" w14:textId="47CC867F" w:rsidR="00291337" w:rsidRDefault="00291337" w:rsidP="00BA1679">
      <w:pPr>
        <w:pStyle w:val="a"/>
        <w:numPr>
          <w:ilvl w:val="1"/>
          <w:numId w:val="2"/>
        </w:numPr>
      </w:pPr>
      <w:r>
        <w:t>Наимено</w:t>
      </w:r>
      <w:r w:rsidR="008925DE">
        <w:t>вание</w:t>
      </w:r>
    </w:p>
    <w:p w14:paraId="358787DA" w14:textId="2C5F8302" w:rsidR="000413FA" w:rsidRDefault="002505D8" w:rsidP="00BA1679">
      <w:pPr>
        <w:pStyle w:val="a"/>
        <w:numPr>
          <w:ilvl w:val="1"/>
          <w:numId w:val="2"/>
        </w:numPr>
      </w:pPr>
      <w:r>
        <w:t>Статус (активен\неактивен)</w:t>
      </w:r>
    </w:p>
    <w:p w14:paraId="71002272" w14:textId="2D3672C4" w:rsidR="008925DE" w:rsidRDefault="008925DE" w:rsidP="00BA1679">
      <w:pPr>
        <w:pStyle w:val="a"/>
        <w:numPr>
          <w:ilvl w:val="1"/>
          <w:numId w:val="2"/>
        </w:numPr>
      </w:pPr>
      <w:r>
        <w:t>ИНН</w:t>
      </w:r>
    </w:p>
    <w:p w14:paraId="5918EB47" w14:textId="2C06E434" w:rsidR="008C163B" w:rsidRDefault="008C163B" w:rsidP="00BA1679">
      <w:pPr>
        <w:pStyle w:val="a"/>
        <w:numPr>
          <w:ilvl w:val="1"/>
          <w:numId w:val="2"/>
        </w:numPr>
      </w:pPr>
      <w:r>
        <w:t>КПП</w:t>
      </w:r>
    </w:p>
    <w:p w14:paraId="2B738792" w14:textId="1CDD8CB7" w:rsidR="000413FA" w:rsidRDefault="000413FA" w:rsidP="00BA1679">
      <w:pPr>
        <w:pStyle w:val="a"/>
        <w:numPr>
          <w:ilvl w:val="1"/>
          <w:numId w:val="2"/>
        </w:numPr>
      </w:pPr>
      <w:r>
        <w:t xml:space="preserve">Юридический адрес </w:t>
      </w:r>
    </w:p>
    <w:p w14:paraId="67319F38" w14:textId="78FF2325" w:rsidR="000413FA" w:rsidRDefault="008925DE" w:rsidP="00BA1679">
      <w:pPr>
        <w:pStyle w:val="a"/>
        <w:numPr>
          <w:ilvl w:val="1"/>
          <w:numId w:val="2"/>
        </w:numPr>
      </w:pPr>
      <w:r>
        <w:t>Контактные телефоны</w:t>
      </w:r>
      <w:r w:rsidR="004F0768">
        <w:t xml:space="preserve"> (возможно, несколько).</w:t>
      </w:r>
    </w:p>
    <w:p w14:paraId="51A28019" w14:textId="2648BFCB" w:rsidR="00AF51F1" w:rsidRDefault="00AF51F1" w:rsidP="00BA1679">
      <w:pPr>
        <w:pStyle w:val="a"/>
        <w:numPr>
          <w:ilvl w:val="1"/>
          <w:numId w:val="2"/>
        </w:numPr>
      </w:pPr>
      <w:r>
        <w:t xml:space="preserve">Признак поддержки поиска по </w:t>
      </w:r>
      <w:proofErr w:type="spellStart"/>
      <w:r>
        <w:t>штрихкоду</w:t>
      </w:r>
      <w:proofErr w:type="spellEnd"/>
      <w:r>
        <w:t xml:space="preserve"> (заполняются при добавлении нового модуля)</w:t>
      </w:r>
    </w:p>
    <w:p w14:paraId="2CC8F2A0" w14:textId="2476B4B4" w:rsidR="00AF51F1" w:rsidRDefault="00AF51F1" w:rsidP="00BA1679">
      <w:pPr>
        <w:pStyle w:val="a"/>
        <w:numPr>
          <w:ilvl w:val="1"/>
          <w:numId w:val="2"/>
        </w:numPr>
      </w:pPr>
      <w:r>
        <w:t xml:space="preserve">Признак поддержки поиска по </w:t>
      </w:r>
      <w:r w:rsidR="004F0768">
        <w:t>реквизитам клиента</w:t>
      </w:r>
      <w:r>
        <w:t xml:space="preserve"> (заполняются при добавлении нового модуля)</w:t>
      </w:r>
    </w:p>
    <w:p w14:paraId="4477E98C" w14:textId="20E68643" w:rsidR="003C4047" w:rsidRDefault="003C4047" w:rsidP="003C4047">
      <w:pPr>
        <w:pStyle w:val="3"/>
      </w:pPr>
      <w:r>
        <w:t>Справочник «Поставщики»</w:t>
      </w:r>
    </w:p>
    <w:p w14:paraId="47476FBC" w14:textId="153A0449" w:rsidR="003C4047" w:rsidRDefault="003C4047" w:rsidP="003C4047">
      <w:r>
        <w:t>Содержит перечень поставщиков, в адрес которых ведется прием платежей данным УФПС</w:t>
      </w:r>
    </w:p>
    <w:p w14:paraId="1A964AE7" w14:textId="77777777" w:rsidR="003C4047" w:rsidRDefault="003C4047" w:rsidP="003C4047">
      <w:r>
        <w:t>Структура:</w:t>
      </w:r>
    </w:p>
    <w:p w14:paraId="12C43DF6" w14:textId="1D1DA678" w:rsidR="003C4047" w:rsidRDefault="003C4047" w:rsidP="00BA1679">
      <w:pPr>
        <w:pStyle w:val="a"/>
        <w:numPr>
          <w:ilvl w:val="1"/>
          <w:numId w:val="2"/>
        </w:numPr>
      </w:pPr>
      <w:r>
        <w:t>Наимено</w:t>
      </w:r>
      <w:r w:rsidR="008925DE">
        <w:t>вание</w:t>
      </w:r>
    </w:p>
    <w:p w14:paraId="0D89C922" w14:textId="77777777" w:rsidR="003C4047" w:rsidRDefault="003C4047" w:rsidP="00BA1679">
      <w:pPr>
        <w:pStyle w:val="a"/>
        <w:numPr>
          <w:ilvl w:val="1"/>
          <w:numId w:val="2"/>
        </w:numPr>
      </w:pPr>
      <w:r>
        <w:t>Статус (активен\неактивен)</w:t>
      </w:r>
    </w:p>
    <w:p w14:paraId="63863DD7" w14:textId="30AB8B2D" w:rsidR="00263275" w:rsidRDefault="008925DE" w:rsidP="00BA1679">
      <w:pPr>
        <w:pStyle w:val="a"/>
        <w:numPr>
          <w:ilvl w:val="1"/>
          <w:numId w:val="2"/>
        </w:numPr>
      </w:pPr>
      <w:r>
        <w:t>ИНН</w:t>
      </w:r>
    </w:p>
    <w:p w14:paraId="3BF2CD39" w14:textId="6A5C4641" w:rsidR="00D24643" w:rsidRDefault="008925DE" w:rsidP="00BA1679">
      <w:pPr>
        <w:pStyle w:val="a"/>
        <w:numPr>
          <w:ilvl w:val="1"/>
          <w:numId w:val="2"/>
        </w:numPr>
      </w:pPr>
      <w:r>
        <w:t>КПП</w:t>
      </w:r>
    </w:p>
    <w:p w14:paraId="7ADF8060" w14:textId="6EF446C3" w:rsidR="008925DE" w:rsidRDefault="008925DE" w:rsidP="00BA1679">
      <w:pPr>
        <w:pStyle w:val="a"/>
        <w:numPr>
          <w:ilvl w:val="1"/>
          <w:numId w:val="2"/>
        </w:numPr>
      </w:pPr>
      <w:r>
        <w:t>Контактные телефоны</w:t>
      </w:r>
      <w:r w:rsidR="004F0768">
        <w:t xml:space="preserve"> (возможно, несколько).</w:t>
      </w:r>
    </w:p>
    <w:p w14:paraId="5BA2A20A" w14:textId="092F495B" w:rsidR="008925DE" w:rsidRDefault="008925DE" w:rsidP="00BA1679">
      <w:pPr>
        <w:pStyle w:val="a"/>
        <w:numPr>
          <w:ilvl w:val="1"/>
          <w:numId w:val="2"/>
        </w:numPr>
      </w:pPr>
      <w:r>
        <w:lastRenderedPageBreak/>
        <w:t>Юридический адрес</w:t>
      </w:r>
    </w:p>
    <w:p w14:paraId="3E7F5D83" w14:textId="67809D61" w:rsidR="008F1911" w:rsidRDefault="008F1911" w:rsidP="008F1911">
      <w:pPr>
        <w:pStyle w:val="3"/>
      </w:pPr>
      <w:r>
        <w:t>Справочник «Услуги»</w:t>
      </w:r>
    </w:p>
    <w:p w14:paraId="37333F09" w14:textId="6654480B" w:rsidR="008F1911" w:rsidRDefault="008F1911" w:rsidP="008F1911">
      <w:r>
        <w:t>Содержит перечень услуг, по которых ведется прием платежей данным УФПС.</w:t>
      </w:r>
    </w:p>
    <w:p w14:paraId="44060AF2" w14:textId="77777777" w:rsidR="008F1911" w:rsidRDefault="008F1911" w:rsidP="008F1911">
      <w:r>
        <w:t>Структура:</w:t>
      </w:r>
    </w:p>
    <w:p w14:paraId="36DEB51D" w14:textId="77777777" w:rsidR="008F1911" w:rsidRDefault="008F1911" w:rsidP="00BA1679">
      <w:pPr>
        <w:pStyle w:val="a"/>
        <w:numPr>
          <w:ilvl w:val="1"/>
          <w:numId w:val="2"/>
        </w:numPr>
      </w:pPr>
      <w:r>
        <w:t>Наименование</w:t>
      </w:r>
    </w:p>
    <w:p w14:paraId="5383BABF" w14:textId="7CF6766D" w:rsidR="00505DF7" w:rsidRDefault="004F0768" w:rsidP="00505DF7">
      <w:pPr>
        <w:pStyle w:val="a"/>
        <w:numPr>
          <w:ilvl w:val="1"/>
          <w:numId w:val="2"/>
        </w:numPr>
      </w:pPr>
      <w:r>
        <w:t>Код услуги (у агента – определяется в процессе упра</w:t>
      </w:r>
      <w:r w:rsidR="00505DF7">
        <w:t>вления поставщиками и услугами).</w:t>
      </w:r>
    </w:p>
    <w:p w14:paraId="589B2914" w14:textId="49E677FE" w:rsidR="00291FBF" w:rsidRDefault="00291FBF" w:rsidP="00291FBF">
      <w:pPr>
        <w:pStyle w:val="3"/>
      </w:pPr>
      <w:r>
        <w:t>Кросс-справочник «</w:t>
      </w:r>
      <w:proofErr w:type="gramStart"/>
      <w:r>
        <w:t>Агенты»-</w:t>
      </w:r>
      <w:proofErr w:type="gramEnd"/>
      <w:r>
        <w:t>«Поставщики»</w:t>
      </w:r>
    </w:p>
    <w:p w14:paraId="5383D4F5" w14:textId="41E0B4C3" w:rsidR="00291FBF" w:rsidRDefault="00291FBF" w:rsidP="00291FBF">
      <w:r>
        <w:t>Определяет для каждого активного поставщика платежный модуль, через который выполняется платеж в адрес данного поставщика. Каждому активному поставщику в справочнике должен соответствовать один агента.</w:t>
      </w:r>
    </w:p>
    <w:p w14:paraId="038D9C0A" w14:textId="77777777" w:rsidR="00291FBF" w:rsidRDefault="00291FBF" w:rsidP="00291FBF">
      <w:r>
        <w:t>Структура:</w:t>
      </w:r>
    </w:p>
    <w:p w14:paraId="6AA7E7B9" w14:textId="77777777" w:rsidR="00291FBF" w:rsidRDefault="00291FBF" w:rsidP="00BA1679">
      <w:pPr>
        <w:pStyle w:val="a"/>
        <w:numPr>
          <w:ilvl w:val="1"/>
          <w:numId w:val="2"/>
        </w:numPr>
      </w:pPr>
      <w:r>
        <w:t>Поставщик – справочник «Поставщики»</w:t>
      </w:r>
    </w:p>
    <w:p w14:paraId="1DD8F658" w14:textId="41FB3735" w:rsidR="00291FBF" w:rsidRDefault="00291FBF" w:rsidP="00BA1679">
      <w:pPr>
        <w:pStyle w:val="a"/>
        <w:numPr>
          <w:ilvl w:val="1"/>
          <w:numId w:val="2"/>
        </w:numPr>
      </w:pPr>
      <w:r>
        <w:t>Агент – справочник «Агенты»</w:t>
      </w:r>
    </w:p>
    <w:p w14:paraId="183B57EC" w14:textId="61DC9502" w:rsidR="00505DF7" w:rsidRDefault="00505DF7" w:rsidP="00505DF7">
      <w:pPr>
        <w:pStyle w:val="3"/>
      </w:pPr>
      <w:r>
        <w:t xml:space="preserve">Кросс-справочник «Виды </w:t>
      </w:r>
      <w:proofErr w:type="gramStart"/>
      <w:r>
        <w:t>платежа»-</w:t>
      </w:r>
      <w:proofErr w:type="gramEnd"/>
      <w:r>
        <w:t>«Услуги»</w:t>
      </w:r>
    </w:p>
    <w:p w14:paraId="37A8A637" w14:textId="1E567BBC" w:rsidR="00505DF7" w:rsidRDefault="00505DF7" w:rsidP="00505DF7">
      <w:r>
        <w:t>Определяет для каждой услуги виды платежа, к которым она относится.</w:t>
      </w:r>
    </w:p>
    <w:p w14:paraId="5BFD6FA2" w14:textId="77777777" w:rsidR="00505DF7" w:rsidRDefault="00505DF7" w:rsidP="00505DF7">
      <w:r>
        <w:t>Структура:</w:t>
      </w:r>
    </w:p>
    <w:p w14:paraId="24B08A05" w14:textId="32C9570B" w:rsidR="00505DF7" w:rsidRDefault="00505DF7" w:rsidP="00505DF7">
      <w:pPr>
        <w:pStyle w:val="a"/>
        <w:numPr>
          <w:ilvl w:val="1"/>
          <w:numId w:val="2"/>
        </w:numPr>
      </w:pPr>
      <w:r>
        <w:t>Услуга – справочник «Услуги»</w:t>
      </w:r>
    </w:p>
    <w:p w14:paraId="23ABB870" w14:textId="1FBD1CD9" w:rsidR="00505DF7" w:rsidRDefault="00505DF7" w:rsidP="00505DF7">
      <w:pPr>
        <w:pStyle w:val="a"/>
        <w:numPr>
          <w:ilvl w:val="1"/>
          <w:numId w:val="2"/>
        </w:numPr>
      </w:pPr>
      <w:r>
        <w:t>Вид платежа – справочник «Виды платежей»</w:t>
      </w:r>
    </w:p>
    <w:p w14:paraId="3351286A" w14:textId="4FBD100F" w:rsidR="00505DF7" w:rsidRDefault="00505DF7" w:rsidP="00505DF7">
      <w:pPr>
        <w:pStyle w:val="3"/>
      </w:pPr>
      <w:commentRangeStart w:id="18"/>
      <w:r>
        <w:t>Кросс-справочник «</w:t>
      </w:r>
      <w:proofErr w:type="gramStart"/>
      <w:r>
        <w:t>Поставщик»-</w:t>
      </w:r>
      <w:proofErr w:type="gramEnd"/>
      <w:r>
        <w:t>«Услуги»</w:t>
      </w:r>
    </w:p>
    <w:p w14:paraId="4B8849BE" w14:textId="77777777" w:rsidR="00505DF7" w:rsidRDefault="00505DF7" w:rsidP="00505DF7">
      <w:r>
        <w:t>Определяет для каждой услуги виды платежа, к которым она относится поставщика платежный модуль, через который выполняется платеж в адрес данного поставщика. Каждому активному поставщику в справочнике должен соответствовать один агента.</w:t>
      </w:r>
    </w:p>
    <w:p w14:paraId="4681D2B1" w14:textId="77777777" w:rsidR="00505DF7" w:rsidRDefault="00505DF7" w:rsidP="00505DF7">
      <w:r>
        <w:t>Структура:</w:t>
      </w:r>
    </w:p>
    <w:p w14:paraId="7D7CB3E1" w14:textId="53B87266" w:rsidR="00505DF7" w:rsidRDefault="00505DF7" w:rsidP="00505DF7">
      <w:pPr>
        <w:pStyle w:val="a"/>
        <w:numPr>
          <w:ilvl w:val="1"/>
          <w:numId w:val="2"/>
        </w:numPr>
      </w:pPr>
      <w:r>
        <w:t>Поставщик – справочник «Поставщики»</w:t>
      </w:r>
    </w:p>
    <w:p w14:paraId="340DA7F0" w14:textId="6CC90A09" w:rsidR="00505DF7" w:rsidRDefault="00505DF7" w:rsidP="00505DF7">
      <w:pPr>
        <w:pStyle w:val="a"/>
        <w:numPr>
          <w:ilvl w:val="1"/>
          <w:numId w:val="2"/>
        </w:numPr>
      </w:pPr>
      <w:r>
        <w:t>Услуга – справочник «Услуги»</w:t>
      </w:r>
      <w:commentRangeEnd w:id="18"/>
      <w:r w:rsidR="006E0337">
        <w:rPr>
          <w:rStyle w:val="a9"/>
        </w:rPr>
        <w:commentReference w:id="18"/>
      </w:r>
    </w:p>
    <w:p w14:paraId="1AC28410" w14:textId="77777777" w:rsidR="00505DF7" w:rsidRDefault="00505DF7" w:rsidP="00505DF7">
      <w:pPr>
        <w:pStyle w:val="a"/>
        <w:numPr>
          <w:ilvl w:val="0"/>
          <w:numId w:val="0"/>
        </w:numPr>
        <w:ind w:left="1440"/>
      </w:pPr>
    </w:p>
    <w:p w14:paraId="47A92F42" w14:textId="1F9D3A27" w:rsidR="00291FBF" w:rsidRDefault="00291FBF" w:rsidP="00291FBF">
      <w:pPr>
        <w:pStyle w:val="1"/>
        <w:ind w:left="284" w:hanging="284"/>
      </w:pPr>
      <w:r>
        <w:t>Взаимодействия между ЕАС ОПС и платежными модулями</w:t>
      </w:r>
    </w:p>
    <w:p w14:paraId="0C1F3D5D" w14:textId="4877BBCC" w:rsidR="00B526A7" w:rsidRDefault="00291FBF" w:rsidP="00291FBF">
      <w:pPr>
        <w:pStyle w:val="2"/>
        <w:ind w:left="567" w:hanging="567"/>
      </w:pPr>
      <w:r>
        <w:t xml:space="preserve">Поиск поставщика по </w:t>
      </w:r>
      <w:proofErr w:type="spellStart"/>
      <w:r>
        <w:t>штрихкоду</w:t>
      </w:r>
      <w:proofErr w:type="spellEnd"/>
    </w:p>
    <w:p w14:paraId="69785592" w14:textId="01C12BE8" w:rsidR="00291FBF" w:rsidRDefault="00BB75F7" w:rsidP="00291FBF">
      <w:r>
        <w:t>Инициатор взаимодействия: ЕАС ОПС</w:t>
      </w:r>
    </w:p>
    <w:p w14:paraId="0308C02D" w14:textId="1BFFDC2E" w:rsidR="00BB75F7" w:rsidRDefault="00BB75F7" w:rsidP="00291FBF">
      <w:r>
        <w:t>Входные данные:</w:t>
      </w:r>
    </w:p>
    <w:p w14:paraId="51C91E6C" w14:textId="16C299F4" w:rsidR="00BB75F7" w:rsidRDefault="00BB75F7" w:rsidP="00BA1679">
      <w:pPr>
        <w:pStyle w:val="a6"/>
        <w:numPr>
          <w:ilvl w:val="0"/>
          <w:numId w:val="5"/>
        </w:numPr>
      </w:pPr>
      <w:proofErr w:type="spellStart"/>
      <w:r>
        <w:t>Штрихкод</w:t>
      </w:r>
      <w:proofErr w:type="spellEnd"/>
    </w:p>
    <w:p w14:paraId="47330EFA" w14:textId="51192B8E" w:rsidR="00BB75F7" w:rsidRDefault="00BB75F7" w:rsidP="00BB75F7">
      <w:r>
        <w:lastRenderedPageBreak/>
        <w:t>Выходные данные:</w:t>
      </w:r>
    </w:p>
    <w:p w14:paraId="4EC08C2D" w14:textId="084E9FF4" w:rsidR="00263275" w:rsidRDefault="00263275" w:rsidP="00BA1679">
      <w:pPr>
        <w:pStyle w:val="a6"/>
        <w:numPr>
          <w:ilvl w:val="0"/>
          <w:numId w:val="5"/>
        </w:numPr>
      </w:pPr>
      <w:r>
        <w:t>Код результата операции (найден\не найден)</w:t>
      </w:r>
    </w:p>
    <w:p w14:paraId="51CA91B2" w14:textId="4B7B61E5" w:rsidR="00E2591B" w:rsidRDefault="00E2591B" w:rsidP="00BA1679">
      <w:pPr>
        <w:pStyle w:val="a6"/>
        <w:numPr>
          <w:ilvl w:val="0"/>
          <w:numId w:val="5"/>
        </w:numPr>
      </w:pPr>
      <w:r>
        <w:t>Перечень поставщиков. По каждому поставщику</w:t>
      </w:r>
    </w:p>
    <w:p w14:paraId="24E3C56A" w14:textId="4F38BD3C" w:rsidR="00BB75F7" w:rsidRDefault="00263275" w:rsidP="00BA1679">
      <w:pPr>
        <w:pStyle w:val="a6"/>
        <w:numPr>
          <w:ilvl w:val="1"/>
          <w:numId w:val="5"/>
        </w:numPr>
      </w:pPr>
      <w:r>
        <w:t>ИНН поставщика</w:t>
      </w:r>
    </w:p>
    <w:p w14:paraId="48EA9704" w14:textId="6AB05602" w:rsidR="00263275" w:rsidRDefault="00263275" w:rsidP="00BA1679">
      <w:pPr>
        <w:pStyle w:val="a6"/>
        <w:numPr>
          <w:ilvl w:val="1"/>
          <w:numId w:val="5"/>
        </w:numPr>
      </w:pPr>
      <w:r>
        <w:t>КПП поставщика</w:t>
      </w:r>
    </w:p>
    <w:p w14:paraId="07917BFD" w14:textId="67393C4F" w:rsidR="00131E8D" w:rsidRDefault="00131E8D" w:rsidP="00131E8D">
      <w:pPr>
        <w:pStyle w:val="2"/>
        <w:ind w:left="567" w:hanging="567"/>
      </w:pPr>
      <w:r>
        <w:t xml:space="preserve">Поиск поставщика по </w:t>
      </w:r>
      <w:r w:rsidR="008D1135">
        <w:t>реквизитам</w:t>
      </w:r>
      <w:r>
        <w:t xml:space="preserve"> клиента</w:t>
      </w:r>
    </w:p>
    <w:p w14:paraId="734E44F7" w14:textId="77777777" w:rsidR="00131E8D" w:rsidRDefault="00131E8D" w:rsidP="00131E8D">
      <w:r>
        <w:t>Инициатор взаимодействия: ЕАС ОПС</w:t>
      </w:r>
    </w:p>
    <w:p w14:paraId="1CB8B071" w14:textId="77777777" w:rsidR="00131E8D" w:rsidRDefault="00131E8D" w:rsidP="00131E8D">
      <w:r>
        <w:t>Входные данные:</w:t>
      </w:r>
    </w:p>
    <w:p w14:paraId="1B00985E" w14:textId="45A630FE" w:rsidR="00486104" w:rsidRDefault="00486104" w:rsidP="00BA1679">
      <w:pPr>
        <w:pStyle w:val="a6"/>
        <w:numPr>
          <w:ilvl w:val="0"/>
          <w:numId w:val="6"/>
        </w:numPr>
      </w:pPr>
      <w:r>
        <w:t>Фамилия</w:t>
      </w:r>
    </w:p>
    <w:p w14:paraId="49971FA7" w14:textId="3EFDDC44" w:rsidR="00486104" w:rsidRDefault="00486104" w:rsidP="00BA1679">
      <w:pPr>
        <w:pStyle w:val="a6"/>
        <w:numPr>
          <w:ilvl w:val="0"/>
          <w:numId w:val="6"/>
        </w:numPr>
      </w:pPr>
      <w:r>
        <w:t>Имя</w:t>
      </w:r>
    </w:p>
    <w:p w14:paraId="13B26C9F" w14:textId="2BF7E1A4" w:rsidR="00486104" w:rsidRDefault="00486104" w:rsidP="00BA1679">
      <w:pPr>
        <w:pStyle w:val="a6"/>
        <w:numPr>
          <w:ilvl w:val="0"/>
          <w:numId w:val="6"/>
        </w:numPr>
      </w:pPr>
      <w:r>
        <w:t>Отчество</w:t>
      </w:r>
    </w:p>
    <w:p w14:paraId="7EE252FB" w14:textId="7D5A3A06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Индекс</w:t>
      </w:r>
    </w:p>
    <w:p w14:paraId="0970F311" w14:textId="6022C981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Регион</w:t>
      </w:r>
    </w:p>
    <w:p w14:paraId="31995160" w14:textId="338216C6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Район</w:t>
      </w:r>
    </w:p>
    <w:p w14:paraId="20B08199" w14:textId="685BBFE7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Населенный пункт</w:t>
      </w:r>
    </w:p>
    <w:p w14:paraId="22DDE9F8" w14:textId="0542BD11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Микрорайон</w:t>
      </w:r>
    </w:p>
    <w:p w14:paraId="6C5BE07B" w14:textId="3E2326B5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Улица</w:t>
      </w:r>
    </w:p>
    <w:p w14:paraId="6590CF15" w14:textId="61AC6AA3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№ здания</w:t>
      </w:r>
    </w:p>
    <w:p w14:paraId="2E83C921" w14:textId="1F30EC80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Литера</w:t>
      </w:r>
    </w:p>
    <w:p w14:paraId="32EDA1E0" w14:textId="53CD9CFC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Дробь</w:t>
      </w:r>
    </w:p>
    <w:p w14:paraId="120C6497" w14:textId="59D47BF8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Корпус</w:t>
      </w:r>
    </w:p>
    <w:p w14:paraId="47A4B4D8" w14:textId="09D428D5" w:rsidR="00E2591B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Строение</w:t>
      </w:r>
    </w:p>
    <w:p w14:paraId="7455AA80" w14:textId="195E4D5C" w:rsidR="00131E8D" w:rsidRDefault="00E2591B" w:rsidP="00BA1679">
      <w:pPr>
        <w:pStyle w:val="a6"/>
        <w:numPr>
          <w:ilvl w:val="0"/>
          <w:numId w:val="6"/>
        </w:numPr>
      </w:pPr>
      <w:r>
        <w:rPr>
          <w:lang w:eastAsia="ru-RU"/>
        </w:rPr>
        <w:t>Помещение</w:t>
      </w:r>
    </w:p>
    <w:p w14:paraId="157AED55" w14:textId="77777777" w:rsidR="00131E8D" w:rsidRDefault="00131E8D" w:rsidP="00131E8D">
      <w:r>
        <w:t>Выходные данные:</w:t>
      </w:r>
    </w:p>
    <w:p w14:paraId="27EFA109" w14:textId="77777777" w:rsidR="00131E8D" w:rsidRDefault="00131E8D" w:rsidP="00BA1679">
      <w:pPr>
        <w:pStyle w:val="a6"/>
        <w:numPr>
          <w:ilvl w:val="0"/>
          <w:numId w:val="5"/>
        </w:numPr>
      </w:pPr>
      <w:r>
        <w:t>Код результата операции (найден\не найден)</w:t>
      </w:r>
    </w:p>
    <w:p w14:paraId="5090F573" w14:textId="77777777" w:rsidR="00E2591B" w:rsidRDefault="00E2591B" w:rsidP="00BA1679">
      <w:pPr>
        <w:pStyle w:val="a6"/>
        <w:numPr>
          <w:ilvl w:val="0"/>
          <w:numId w:val="5"/>
        </w:numPr>
      </w:pPr>
      <w:r>
        <w:t>Перечень поставщиков. По каждому поставщику</w:t>
      </w:r>
    </w:p>
    <w:p w14:paraId="6425284C" w14:textId="77777777" w:rsidR="00E2591B" w:rsidRDefault="00E2591B" w:rsidP="00BA1679">
      <w:pPr>
        <w:pStyle w:val="a6"/>
        <w:numPr>
          <w:ilvl w:val="1"/>
          <w:numId w:val="5"/>
        </w:numPr>
      </w:pPr>
      <w:r>
        <w:t>ИНН поставщика</w:t>
      </w:r>
    </w:p>
    <w:p w14:paraId="0087DE8E" w14:textId="77777777" w:rsidR="00E2591B" w:rsidRDefault="00E2591B" w:rsidP="00BA1679">
      <w:pPr>
        <w:pStyle w:val="a6"/>
        <w:numPr>
          <w:ilvl w:val="1"/>
          <w:numId w:val="5"/>
        </w:numPr>
      </w:pPr>
      <w:r>
        <w:t>КПП поставщика</w:t>
      </w:r>
    </w:p>
    <w:p w14:paraId="698048FA" w14:textId="17BDC8DA" w:rsidR="00486104" w:rsidRDefault="00486104" w:rsidP="00BA1679">
      <w:pPr>
        <w:pStyle w:val="a6"/>
        <w:numPr>
          <w:ilvl w:val="1"/>
          <w:numId w:val="5"/>
        </w:numPr>
      </w:pPr>
      <w:r>
        <w:t>Перечень клиентов. По каждому клиенту</w:t>
      </w:r>
    </w:p>
    <w:p w14:paraId="3083F77B" w14:textId="51BA029F" w:rsidR="00486104" w:rsidRDefault="00486104" w:rsidP="00BA1679">
      <w:pPr>
        <w:pStyle w:val="a6"/>
        <w:numPr>
          <w:ilvl w:val="2"/>
          <w:numId w:val="5"/>
        </w:numPr>
      </w:pPr>
      <w:r>
        <w:t>Номер л\с</w:t>
      </w:r>
    </w:p>
    <w:p w14:paraId="66CF0732" w14:textId="77777777" w:rsidR="00486104" w:rsidRDefault="00486104" w:rsidP="00BA1679">
      <w:pPr>
        <w:pStyle w:val="a6"/>
        <w:numPr>
          <w:ilvl w:val="2"/>
          <w:numId w:val="5"/>
        </w:numPr>
      </w:pPr>
      <w:r>
        <w:t>Фамилия</w:t>
      </w:r>
    </w:p>
    <w:p w14:paraId="2F53E541" w14:textId="77777777" w:rsidR="00486104" w:rsidRDefault="00486104" w:rsidP="00BA1679">
      <w:pPr>
        <w:pStyle w:val="a6"/>
        <w:numPr>
          <w:ilvl w:val="2"/>
          <w:numId w:val="5"/>
        </w:numPr>
      </w:pPr>
      <w:r>
        <w:t>Имя</w:t>
      </w:r>
    </w:p>
    <w:p w14:paraId="408EAB28" w14:textId="77777777" w:rsidR="00486104" w:rsidRDefault="00486104" w:rsidP="00BA1679">
      <w:pPr>
        <w:pStyle w:val="a6"/>
        <w:numPr>
          <w:ilvl w:val="2"/>
          <w:numId w:val="5"/>
        </w:numPr>
      </w:pPr>
      <w:r>
        <w:t>Отчество</w:t>
      </w:r>
    </w:p>
    <w:p w14:paraId="3C48EE61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Индекс</w:t>
      </w:r>
    </w:p>
    <w:p w14:paraId="54EDD8B4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Регион</w:t>
      </w:r>
    </w:p>
    <w:p w14:paraId="439F4696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Район</w:t>
      </w:r>
    </w:p>
    <w:p w14:paraId="5063B01F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Населенный пункт</w:t>
      </w:r>
    </w:p>
    <w:p w14:paraId="1B6887FB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Микрорайон</w:t>
      </w:r>
    </w:p>
    <w:p w14:paraId="14355F2F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Улица</w:t>
      </w:r>
    </w:p>
    <w:p w14:paraId="5E914DFD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№ здания</w:t>
      </w:r>
    </w:p>
    <w:p w14:paraId="0769BA6E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Литера</w:t>
      </w:r>
    </w:p>
    <w:p w14:paraId="7E21C76D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Дробь</w:t>
      </w:r>
    </w:p>
    <w:p w14:paraId="70ECAD03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Корпус</w:t>
      </w:r>
    </w:p>
    <w:p w14:paraId="42B63537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Строение</w:t>
      </w:r>
    </w:p>
    <w:p w14:paraId="632452D3" w14:textId="77777777" w:rsidR="00486104" w:rsidRDefault="00486104" w:rsidP="00BA1679">
      <w:pPr>
        <w:pStyle w:val="a6"/>
        <w:numPr>
          <w:ilvl w:val="2"/>
          <w:numId w:val="5"/>
        </w:numPr>
      </w:pPr>
      <w:r>
        <w:rPr>
          <w:lang w:eastAsia="ru-RU"/>
        </w:rPr>
        <w:t>Помещение</w:t>
      </w:r>
    </w:p>
    <w:p w14:paraId="4CF7ED7A" w14:textId="7E1BF9C9" w:rsidR="00263275" w:rsidRDefault="00263275" w:rsidP="00263275">
      <w:pPr>
        <w:pStyle w:val="2"/>
        <w:ind w:left="567" w:hanging="567"/>
      </w:pPr>
      <w:r>
        <w:lastRenderedPageBreak/>
        <w:t>Оформление платежа</w:t>
      </w:r>
    </w:p>
    <w:p w14:paraId="62F5C77E" w14:textId="77777777" w:rsidR="00263275" w:rsidRDefault="00263275" w:rsidP="00263275">
      <w:r>
        <w:t>Инициатор взаимодействия: ЕАС ОПС</w:t>
      </w:r>
    </w:p>
    <w:p w14:paraId="09F32676" w14:textId="77777777" w:rsidR="00263275" w:rsidRDefault="00263275" w:rsidP="00263275">
      <w:r>
        <w:t>Входные данные:</w:t>
      </w:r>
    </w:p>
    <w:p w14:paraId="50172FBE" w14:textId="734A69D2" w:rsidR="00263275" w:rsidRDefault="00263275" w:rsidP="00BA1679">
      <w:pPr>
        <w:pStyle w:val="a6"/>
        <w:numPr>
          <w:ilvl w:val="0"/>
          <w:numId w:val="5"/>
        </w:numPr>
      </w:pPr>
      <w:r>
        <w:t>Режим работы (одна сессия - один платеж\одна сессия - несколько платежей)</w:t>
      </w:r>
    </w:p>
    <w:p w14:paraId="63D16632" w14:textId="417EC470" w:rsidR="00263275" w:rsidRDefault="00263275" w:rsidP="00BA1679">
      <w:pPr>
        <w:pStyle w:val="a6"/>
        <w:numPr>
          <w:ilvl w:val="0"/>
          <w:numId w:val="5"/>
        </w:numPr>
      </w:pPr>
      <w:r>
        <w:t>Вид платежа</w:t>
      </w:r>
    </w:p>
    <w:p w14:paraId="24219B1A" w14:textId="3C8FF844" w:rsidR="00263275" w:rsidRDefault="00263275" w:rsidP="00BA1679">
      <w:pPr>
        <w:pStyle w:val="a6"/>
        <w:numPr>
          <w:ilvl w:val="0"/>
          <w:numId w:val="5"/>
        </w:numPr>
      </w:pPr>
      <w:r>
        <w:t>ИНН поставщика (опционально)</w:t>
      </w:r>
    </w:p>
    <w:p w14:paraId="3847FBB4" w14:textId="7A34144D" w:rsidR="00263275" w:rsidRDefault="00263275" w:rsidP="00BA1679">
      <w:pPr>
        <w:pStyle w:val="a6"/>
        <w:numPr>
          <w:ilvl w:val="0"/>
          <w:numId w:val="5"/>
        </w:numPr>
      </w:pPr>
      <w:r>
        <w:t>КПП поставщика (опционально)</w:t>
      </w:r>
    </w:p>
    <w:p w14:paraId="7E3AF605" w14:textId="06B5BA01" w:rsidR="00381863" w:rsidRDefault="002B076A" w:rsidP="00381863">
      <w:pPr>
        <w:pStyle w:val="a6"/>
        <w:numPr>
          <w:ilvl w:val="0"/>
          <w:numId w:val="5"/>
        </w:numPr>
      </w:pPr>
      <w:r>
        <w:t>Код</w:t>
      </w:r>
      <w:r w:rsidR="00381863">
        <w:t xml:space="preserve"> услуги (опционально)</w:t>
      </w:r>
    </w:p>
    <w:p w14:paraId="33E738ED" w14:textId="6626A339" w:rsidR="00F5717A" w:rsidRDefault="00F5717A" w:rsidP="00BA1679">
      <w:pPr>
        <w:pStyle w:val="a6"/>
        <w:numPr>
          <w:ilvl w:val="0"/>
          <w:numId w:val="5"/>
        </w:numPr>
      </w:pPr>
      <w:r>
        <w:t>Признак возможности выполнения надпечатки (определяется профилями оборудования рабочего места ЕАС ОПС)</w:t>
      </w:r>
    </w:p>
    <w:p w14:paraId="7350B0BF" w14:textId="150BBFAA" w:rsidR="00F5717A" w:rsidRDefault="00F5717A" w:rsidP="00BA1679">
      <w:pPr>
        <w:pStyle w:val="a6"/>
        <w:numPr>
          <w:ilvl w:val="0"/>
          <w:numId w:val="5"/>
        </w:numPr>
      </w:pPr>
      <w:r>
        <w:t>Признак наличия на данном рабочем месте оператора сканера (определяется профилями оборудования рабочего места ЕАС ОПС)</w:t>
      </w:r>
    </w:p>
    <w:p w14:paraId="799996EE" w14:textId="3CD59F06" w:rsidR="00F5717A" w:rsidRDefault="00F5717A" w:rsidP="00BA1679">
      <w:pPr>
        <w:pStyle w:val="a6"/>
        <w:numPr>
          <w:ilvl w:val="0"/>
          <w:numId w:val="5"/>
        </w:numPr>
      </w:pPr>
      <w:r>
        <w:t>Признак наличия на данном рабочем месте оператора весов</w:t>
      </w:r>
    </w:p>
    <w:p w14:paraId="6AF548EA" w14:textId="4A4497A7" w:rsidR="00983BFF" w:rsidRDefault="00D649BD" w:rsidP="00BA1679">
      <w:pPr>
        <w:pStyle w:val="a6"/>
        <w:numPr>
          <w:ilvl w:val="0"/>
          <w:numId w:val="5"/>
        </w:numPr>
      </w:pPr>
      <w:r>
        <w:t>Данные о клиенте</w:t>
      </w:r>
    </w:p>
    <w:p w14:paraId="755C54C7" w14:textId="77777777" w:rsidR="00D649BD" w:rsidRDefault="00D649BD" w:rsidP="00BA1679">
      <w:pPr>
        <w:pStyle w:val="a6"/>
        <w:numPr>
          <w:ilvl w:val="2"/>
          <w:numId w:val="5"/>
        </w:numPr>
      </w:pPr>
      <w:r>
        <w:t>Номер л\с</w:t>
      </w:r>
    </w:p>
    <w:p w14:paraId="722D543F" w14:textId="77777777" w:rsidR="00D649BD" w:rsidRDefault="00D649BD" w:rsidP="00BA1679">
      <w:pPr>
        <w:pStyle w:val="a6"/>
        <w:numPr>
          <w:ilvl w:val="2"/>
          <w:numId w:val="5"/>
        </w:numPr>
      </w:pPr>
      <w:r>
        <w:t>Фамилия</w:t>
      </w:r>
    </w:p>
    <w:p w14:paraId="5005DBC3" w14:textId="77777777" w:rsidR="00D649BD" w:rsidRDefault="00D649BD" w:rsidP="00BA1679">
      <w:pPr>
        <w:pStyle w:val="a6"/>
        <w:numPr>
          <w:ilvl w:val="2"/>
          <w:numId w:val="5"/>
        </w:numPr>
      </w:pPr>
      <w:r>
        <w:t>Имя</w:t>
      </w:r>
    </w:p>
    <w:p w14:paraId="0BCCB0D1" w14:textId="77777777" w:rsidR="00D649BD" w:rsidRDefault="00D649BD" w:rsidP="00BA1679">
      <w:pPr>
        <w:pStyle w:val="a6"/>
        <w:numPr>
          <w:ilvl w:val="2"/>
          <w:numId w:val="5"/>
        </w:numPr>
      </w:pPr>
      <w:r>
        <w:t>Отчество</w:t>
      </w:r>
    </w:p>
    <w:p w14:paraId="46A807C2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Индекс</w:t>
      </w:r>
    </w:p>
    <w:p w14:paraId="373E8268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Регион</w:t>
      </w:r>
    </w:p>
    <w:p w14:paraId="741D9CF4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Район</w:t>
      </w:r>
    </w:p>
    <w:p w14:paraId="2F1B404A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Населенный пункт</w:t>
      </w:r>
    </w:p>
    <w:p w14:paraId="437E3644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Микрорайон</w:t>
      </w:r>
    </w:p>
    <w:p w14:paraId="5BF4B14F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Улица</w:t>
      </w:r>
    </w:p>
    <w:p w14:paraId="5542FF09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№ здания</w:t>
      </w:r>
    </w:p>
    <w:p w14:paraId="063EE639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Литера</w:t>
      </w:r>
    </w:p>
    <w:p w14:paraId="3612C60A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Дробь</w:t>
      </w:r>
    </w:p>
    <w:p w14:paraId="0944435B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Корпус</w:t>
      </w:r>
    </w:p>
    <w:p w14:paraId="1AD8A5BF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Строение</w:t>
      </w:r>
    </w:p>
    <w:p w14:paraId="045B3FE5" w14:textId="77777777" w:rsidR="00D649BD" w:rsidRDefault="00D649BD" w:rsidP="00BA1679">
      <w:pPr>
        <w:pStyle w:val="a6"/>
        <w:numPr>
          <w:ilvl w:val="2"/>
          <w:numId w:val="5"/>
        </w:numPr>
      </w:pPr>
      <w:r>
        <w:rPr>
          <w:lang w:eastAsia="ru-RU"/>
        </w:rPr>
        <w:t>Помещение</w:t>
      </w:r>
    </w:p>
    <w:p w14:paraId="248F72AD" w14:textId="628B36DD" w:rsidR="00263275" w:rsidRDefault="00263275" w:rsidP="00D649BD">
      <w:r>
        <w:t>Выходные данные:</w:t>
      </w:r>
      <w:r w:rsidR="00F5717A">
        <w:tab/>
      </w:r>
    </w:p>
    <w:p w14:paraId="2E2F2AD8" w14:textId="0A67275D" w:rsidR="00263275" w:rsidRDefault="00263275" w:rsidP="00BA1679">
      <w:pPr>
        <w:pStyle w:val="a6"/>
        <w:numPr>
          <w:ilvl w:val="0"/>
          <w:numId w:val="5"/>
        </w:numPr>
      </w:pPr>
      <w:r>
        <w:t>Код результата операции (успех\ошибка)</w:t>
      </w:r>
    </w:p>
    <w:p w14:paraId="628B6BB2" w14:textId="5B74A2AB" w:rsidR="00263275" w:rsidRDefault="00263275" w:rsidP="00BA1679">
      <w:pPr>
        <w:pStyle w:val="a6"/>
        <w:numPr>
          <w:ilvl w:val="0"/>
          <w:numId w:val="5"/>
        </w:numPr>
      </w:pPr>
      <w:r>
        <w:t>Данные о платежах. По каждому платежу:</w:t>
      </w:r>
    </w:p>
    <w:p w14:paraId="0C49D7E7" w14:textId="175FC9D4" w:rsidR="000413FA" w:rsidRDefault="000413FA" w:rsidP="00BA1679">
      <w:pPr>
        <w:pStyle w:val="a6"/>
        <w:numPr>
          <w:ilvl w:val="1"/>
          <w:numId w:val="5"/>
        </w:numPr>
      </w:pPr>
      <w:r>
        <w:t>Код платежа в платежном модуле (используется для уведомления платежного модуля о действиях с платежом в корзине ЕАС ОПС).</w:t>
      </w:r>
    </w:p>
    <w:p w14:paraId="249170CF" w14:textId="7AA1843F" w:rsidR="00263275" w:rsidRDefault="00263275" w:rsidP="00BA1679">
      <w:pPr>
        <w:pStyle w:val="a6"/>
        <w:numPr>
          <w:ilvl w:val="1"/>
          <w:numId w:val="5"/>
        </w:numPr>
      </w:pPr>
      <w:r>
        <w:t>ИНН поставщика</w:t>
      </w:r>
    </w:p>
    <w:p w14:paraId="19AF7398" w14:textId="77777777" w:rsidR="00263275" w:rsidRDefault="00263275" w:rsidP="00BA1679">
      <w:pPr>
        <w:pStyle w:val="a6"/>
        <w:numPr>
          <w:ilvl w:val="1"/>
          <w:numId w:val="5"/>
        </w:numPr>
      </w:pPr>
      <w:r>
        <w:t>КПП поставщика</w:t>
      </w:r>
    </w:p>
    <w:p w14:paraId="47C5F55E" w14:textId="67CD6609" w:rsidR="008F1911" w:rsidRDefault="008F1911" w:rsidP="00BA1679">
      <w:pPr>
        <w:pStyle w:val="a6"/>
        <w:numPr>
          <w:ilvl w:val="1"/>
          <w:numId w:val="5"/>
        </w:numPr>
      </w:pPr>
      <w:r>
        <w:t>Код услуги у агента</w:t>
      </w:r>
    </w:p>
    <w:p w14:paraId="03DB718F" w14:textId="6DFEA6D1" w:rsidR="000413FA" w:rsidRDefault="000413FA" w:rsidP="00BA1679">
      <w:pPr>
        <w:pStyle w:val="a6"/>
        <w:numPr>
          <w:ilvl w:val="1"/>
          <w:numId w:val="5"/>
        </w:numPr>
      </w:pPr>
      <w:r>
        <w:t>Описание платежа в произвольной текстовой форме</w:t>
      </w:r>
    </w:p>
    <w:p w14:paraId="5D528CC2" w14:textId="5F7606DA" w:rsidR="000413FA" w:rsidRDefault="000413FA" w:rsidP="00BA1679">
      <w:pPr>
        <w:pStyle w:val="a6"/>
        <w:numPr>
          <w:ilvl w:val="1"/>
          <w:numId w:val="5"/>
        </w:numPr>
      </w:pPr>
      <w:r>
        <w:t>Сумма платежа</w:t>
      </w:r>
    </w:p>
    <w:p w14:paraId="74D8ACF5" w14:textId="3770292B" w:rsidR="000413FA" w:rsidRDefault="000413FA" w:rsidP="00BA1679">
      <w:pPr>
        <w:pStyle w:val="a6"/>
        <w:numPr>
          <w:ilvl w:val="1"/>
          <w:numId w:val="5"/>
        </w:numPr>
      </w:pPr>
      <w:r>
        <w:t>Сумма комиссии</w:t>
      </w:r>
    </w:p>
    <w:p w14:paraId="42EED534" w14:textId="4F5F500F" w:rsidR="000413FA" w:rsidRDefault="000413FA" w:rsidP="00BA1679">
      <w:pPr>
        <w:pStyle w:val="a6"/>
        <w:numPr>
          <w:ilvl w:val="1"/>
          <w:numId w:val="5"/>
        </w:numPr>
      </w:pPr>
      <w:r>
        <w:t xml:space="preserve">Признак необходимости печати </w:t>
      </w:r>
      <w:proofErr w:type="spellStart"/>
      <w:r>
        <w:t>нефискального</w:t>
      </w:r>
      <w:proofErr w:type="spellEnd"/>
      <w:r>
        <w:t xml:space="preserve"> чека</w:t>
      </w:r>
    </w:p>
    <w:p w14:paraId="4DF1C6AA" w14:textId="09626057" w:rsidR="000413FA" w:rsidRDefault="000413FA" w:rsidP="00BA1679">
      <w:pPr>
        <w:pStyle w:val="a6"/>
        <w:numPr>
          <w:ilvl w:val="1"/>
          <w:numId w:val="5"/>
        </w:numPr>
      </w:pPr>
      <w:r>
        <w:t xml:space="preserve">Содержимое </w:t>
      </w:r>
      <w:proofErr w:type="spellStart"/>
      <w:r>
        <w:t>нефискального</w:t>
      </w:r>
      <w:proofErr w:type="spellEnd"/>
      <w:r>
        <w:t xml:space="preserve"> чека в произвольной текстовой форме</w:t>
      </w:r>
      <w:r w:rsidR="00F5717A">
        <w:t xml:space="preserve"> с форматированием, адаптированным для вывода на фискальном принтере.</w:t>
      </w:r>
    </w:p>
    <w:p w14:paraId="50CE7C97" w14:textId="6B865CA0" w:rsidR="000413FA" w:rsidRDefault="000413FA" w:rsidP="00BA1679">
      <w:pPr>
        <w:pStyle w:val="a6"/>
        <w:numPr>
          <w:ilvl w:val="1"/>
          <w:numId w:val="5"/>
        </w:numPr>
      </w:pPr>
      <w:r>
        <w:t>Признак необходимости выполнения надпечатки</w:t>
      </w:r>
    </w:p>
    <w:p w14:paraId="2650241E" w14:textId="2D410EF3" w:rsidR="000413FA" w:rsidRDefault="000413FA" w:rsidP="00BA1679">
      <w:pPr>
        <w:pStyle w:val="a6"/>
        <w:numPr>
          <w:ilvl w:val="1"/>
          <w:numId w:val="5"/>
        </w:numPr>
      </w:pPr>
      <w:r>
        <w:t>Содержимое надпечатки в произвольной текстовой форме</w:t>
      </w:r>
      <w:r w:rsidR="00F5717A">
        <w:t xml:space="preserve"> с форматированием, адаптированным для надпечатки.</w:t>
      </w:r>
    </w:p>
    <w:p w14:paraId="28451466" w14:textId="1F386A0D" w:rsidR="00166A1F" w:rsidRDefault="00166A1F" w:rsidP="00166A1F">
      <w:pPr>
        <w:pStyle w:val="2"/>
        <w:ind w:left="567" w:hanging="567"/>
      </w:pPr>
      <w:r>
        <w:lastRenderedPageBreak/>
        <w:t>Оплата платежа</w:t>
      </w:r>
    </w:p>
    <w:p w14:paraId="7D2C56EE" w14:textId="77777777" w:rsidR="00166A1F" w:rsidRDefault="00166A1F" w:rsidP="00166A1F">
      <w:r>
        <w:t>Инициатор взаимодействия: ЕАС ОПС</w:t>
      </w:r>
    </w:p>
    <w:p w14:paraId="290FEC69" w14:textId="77777777" w:rsidR="00166A1F" w:rsidRDefault="00166A1F" w:rsidP="00166A1F">
      <w:r>
        <w:t>Входные данные:</w:t>
      </w:r>
    </w:p>
    <w:p w14:paraId="62ED4D09" w14:textId="3B75AA45" w:rsidR="00166A1F" w:rsidRDefault="00166A1F" w:rsidP="00BA1679">
      <w:pPr>
        <w:pStyle w:val="a6"/>
        <w:numPr>
          <w:ilvl w:val="0"/>
          <w:numId w:val="5"/>
        </w:numPr>
      </w:pPr>
      <w:r>
        <w:t>Код платежа</w:t>
      </w:r>
    </w:p>
    <w:p w14:paraId="44B14AC1" w14:textId="77777777" w:rsidR="00166A1F" w:rsidRDefault="00166A1F" w:rsidP="00166A1F">
      <w:r>
        <w:t>Выходные данные:</w:t>
      </w:r>
    </w:p>
    <w:p w14:paraId="52B1E121" w14:textId="0E27B6DE" w:rsidR="009A1FC7" w:rsidRPr="009A1FC7" w:rsidRDefault="00166A1F" w:rsidP="00BA1679">
      <w:pPr>
        <w:pStyle w:val="a6"/>
        <w:numPr>
          <w:ilvl w:val="0"/>
          <w:numId w:val="5"/>
        </w:numPr>
      </w:pPr>
      <w:r>
        <w:t>Код результата операции (найден\не найден)</w:t>
      </w:r>
    </w:p>
    <w:p w14:paraId="009B4978" w14:textId="02FED458" w:rsidR="00654E50" w:rsidRDefault="00654E50" w:rsidP="00654E50">
      <w:pPr>
        <w:pStyle w:val="2"/>
        <w:ind w:left="567" w:hanging="567"/>
      </w:pPr>
      <w:r>
        <w:t>Отмена платежа</w:t>
      </w:r>
    </w:p>
    <w:p w14:paraId="605E3E09" w14:textId="77777777" w:rsidR="00654E50" w:rsidRDefault="00654E50" w:rsidP="00654E50">
      <w:r>
        <w:t>Инициатор взаимодействия: ЕАС ОПС</w:t>
      </w:r>
    </w:p>
    <w:p w14:paraId="1A7EB704" w14:textId="77777777" w:rsidR="00654E50" w:rsidRDefault="00654E50" w:rsidP="00654E50">
      <w:r>
        <w:t>Входные данные:</w:t>
      </w:r>
    </w:p>
    <w:p w14:paraId="0A3FC7EF" w14:textId="77777777" w:rsidR="00654E50" w:rsidRDefault="00654E50" w:rsidP="00BA1679">
      <w:pPr>
        <w:pStyle w:val="a6"/>
        <w:numPr>
          <w:ilvl w:val="0"/>
          <w:numId w:val="5"/>
        </w:numPr>
      </w:pPr>
      <w:r>
        <w:t>Код платежа</w:t>
      </w:r>
    </w:p>
    <w:p w14:paraId="4BE5C722" w14:textId="77777777" w:rsidR="00654E50" w:rsidRDefault="00654E50" w:rsidP="00654E50">
      <w:r>
        <w:t>Выходные данные:</w:t>
      </w:r>
    </w:p>
    <w:p w14:paraId="49153CBE" w14:textId="77777777" w:rsidR="00654E50" w:rsidRPr="009A1FC7" w:rsidRDefault="00654E50" w:rsidP="00BA1679">
      <w:pPr>
        <w:pStyle w:val="a6"/>
        <w:numPr>
          <w:ilvl w:val="0"/>
          <w:numId w:val="5"/>
        </w:numPr>
      </w:pPr>
      <w:r>
        <w:t>Код результата операции (найден\не найден)</w:t>
      </w:r>
    </w:p>
    <w:p w14:paraId="35BF90DA" w14:textId="77777777" w:rsidR="00C41AF1" w:rsidRPr="00C41AF1" w:rsidRDefault="00C41AF1" w:rsidP="009A1FC7">
      <w:pPr>
        <w:pStyle w:val="1"/>
        <w:numPr>
          <w:ilvl w:val="0"/>
          <w:numId w:val="0"/>
        </w:numPr>
        <w:ind w:left="360"/>
      </w:pPr>
    </w:p>
    <w:p w14:paraId="1124C1A2" w14:textId="77777777" w:rsidR="006E03A7" w:rsidRPr="00991AC7" w:rsidRDefault="006E03A7" w:rsidP="006E03A7">
      <w:pPr>
        <w:pStyle w:val="a"/>
        <w:numPr>
          <w:ilvl w:val="0"/>
          <w:numId w:val="0"/>
        </w:numPr>
        <w:ind w:left="1416"/>
      </w:pPr>
    </w:p>
    <w:p w14:paraId="4A250D70" w14:textId="77777777" w:rsidR="00991AC7" w:rsidRDefault="00991AC7" w:rsidP="00991AC7"/>
    <w:p w14:paraId="0A815443" w14:textId="77777777" w:rsidR="00E27F37" w:rsidRPr="00E27F37" w:rsidRDefault="00E27F37" w:rsidP="00991AC7"/>
    <w:sectPr w:rsidR="00E27F37" w:rsidRPr="00E27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крынько Наталья Николаевна" w:date="2015-02-05T10:09:00Z" w:initials="СНН">
    <w:p w14:paraId="11B136D7" w14:textId="26977EFA" w:rsidR="000E3E32" w:rsidRDefault="000E3E32">
      <w:pPr>
        <w:pStyle w:val="aa"/>
      </w:pPr>
      <w:r>
        <w:rPr>
          <w:rStyle w:val="a9"/>
        </w:rPr>
        <w:annotationRef/>
      </w:r>
      <w:r>
        <w:t>Имеется ввиду, если на уровне УФПС 1 плагин работает?</w:t>
      </w:r>
    </w:p>
  </w:comment>
  <w:comment w:id="18" w:author="Скрынько Наталья Николаевна" w:date="2015-02-05T10:13:00Z" w:initials="СНН">
    <w:p w14:paraId="6441EE09" w14:textId="2C614C6F" w:rsidR="006E0337" w:rsidRDefault="006E0337">
      <w:pPr>
        <w:pStyle w:val="aa"/>
      </w:pPr>
      <w:r>
        <w:rPr>
          <w:rStyle w:val="a9"/>
        </w:rPr>
        <w:annotationRef/>
      </w:r>
      <w:r>
        <w:t>Уточнение – поставщики</w:t>
      </w:r>
      <w:r w:rsidR="001607E9">
        <w:t xml:space="preserve"> и </w:t>
      </w:r>
      <w:proofErr w:type="gramStart"/>
      <w:r w:rsidR="001607E9">
        <w:t xml:space="preserve">услуги </w:t>
      </w:r>
      <w:bookmarkStart w:id="19" w:name="_GoBack"/>
      <w:bookmarkEnd w:id="19"/>
      <w:r>
        <w:t xml:space="preserve"> из</w:t>
      </w:r>
      <w:proofErr w:type="gramEnd"/>
      <w:r>
        <w:t xml:space="preserve"> 1С или из плагина, или и те и другие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B136D7" w15:done="0"/>
  <w15:commentEx w15:paraId="6441EE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1936"/>
    <w:multiLevelType w:val="hybridMultilevel"/>
    <w:tmpl w:val="4B380FAE"/>
    <w:lvl w:ilvl="0" w:tplc="4E48B4FE">
      <w:start w:val="1"/>
      <w:numFmt w:val="decimal"/>
      <w:pStyle w:val="a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23825"/>
    <w:multiLevelType w:val="multilevel"/>
    <w:tmpl w:val="E14CA6F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971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AE61E2"/>
    <w:multiLevelType w:val="hybridMultilevel"/>
    <w:tmpl w:val="9B50B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56481"/>
    <w:multiLevelType w:val="hybridMultilevel"/>
    <w:tmpl w:val="C5584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крынько Наталья Николаевна">
    <w15:presenceInfo w15:providerId="AD" w15:userId="S-1-5-21-4173327269-1302852069-987730624-96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C1"/>
    <w:rsid w:val="000035E8"/>
    <w:rsid w:val="0000369B"/>
    <w:rsid w:val="00003DC0"/>
    <w:rsid w:val="00004A37"/>
    <w:rsid w:val="00004D25"/>
    <w:rsid w:val="00007CBF"/>
    <w:rsid w:val="00007FD1"/>
    <w:rsid w:val="00010942"/>
    <w:rsid w:val="00011430"/>
    <w:rsid w:val="00011CD7"/>
    <w:rsid w:val="0001484E"/>
    <w:rsid w:val="00015719"/>
    <w:rsid w:val="0001662C"/>
    <w:rsid w:val="00016C67"/>
    <w:rsid w:val="00022875"/>
    <w:rsid w:val="00025C90"/>
    <w:rsid w:val="00025DE7"/>
    <w:rsid w:val="00027453"/>
    <w:rsid w:val="00027D9D"/>
    <w:rsid w:val="00031821"/>
    <w:rsid w:val="00031B3B"/>
    <w:rsid w:val="00033069"/>
    <w:rsid w:val="000342B2"/>
    <w:rsid w:val="00034902"/>
    <w:rsid w:val="00034CC8"/>
    <w:rsid w:val="00034E3F"/>
    <w:rsid w:val="00035420"/>
    <w:rsid w:val="00040F12"/>
    <w:rsid w:val="000413FA"/>
    <w:rsid w:val="00042377"/>
    <w:rsid w:val="000453EC"/>
    <w:rsid w:val="00045BD9"/>
    <w:rsid w:val="00046DB6"/>
    <w:rsid w:val="00050409"/>
    <w:rsid w:val="0005431C"/>
    <w:rsid w:val="00056032"/>
    <w:rsid w:val="00057502"/>
    <w:rsid w:val="00062657"/>
    <w:rsid w:val="000626CF"/>
    <w:rsid w:val="00062C51"/>
    <w:rsid w:val="0006448F"/>
    <w:rsid w:val="0007335A"/>
    <w:rsid w:val="000738DE"/>
    <w:rsid w:val="00074811"/>
    <w:rsid w:val="0007531C"/>
    <w:rsid w:val="000761AC"/>
    <w:rsid w:val="000762FB"/>
    <w:rsid w:val="00080CB2"/>
    <w:rsid w:val="000846D6"/>
    <w:rsid w:val="00084C6A"/>
    <w:rsid w:val="000859B4"/>
    <w:rsid w:val="00094FEF"/>
    <w:rsid w:val="000971F6"/>
    <w:rsid w:val="00097238"/>
    <w:rsid w:val="000A1013"/>
    <w:rsid w:val="000A1286"/>
    <w:rsid w:val="000A25F2"/>
    <w:rsid w:val="000A591E"/>
    <w:rsid w:val="000A7806"/>
    <w:rsid w:val="000B013B"/>
    <w:rsid w:val="000B0273"/>
    <w:rsid w:val="000B171B"/>
    <w:rsid w:val="000B18CA"/>
    <w:rsid w:val="000B31C3"/>
    <w:rsid w:val="000B32F9"/>
    <w:rsid w:val="000B7AF3"/>
    <w:rsid w:val="000C008E"/>
    <w:rsid w:val="000C4340"/>
    <w:rsid w:val="000C5CB0"/>
    <w:rsid w:val="000D1529"/>
    <w:rsid w:val="000D3102"/>
    <w:rsid w:val="000D66EF"/>
    <w:rsid w:val="000E1191"/>
    <w:rsid w:val="000E36D4"/>
    <w:rsid w:val="000E3E32"/>
    <w:rsid w:val="000E48E7"/>
    <w:rsid w:val="000E5971"/>
    <w:rsid w:val="000E6B2B"/>
    <w:rsid w:val="000F1F2F"/>
    <w:rsid w:val="000F2C5A"/>
    <w:rsid w:val="000F531A"/>
    <w:rsid w:val="001024FD"/>
    <w:rsid w:val="00104F9E"/>
    <w:rsid w:val="00105AD3"/>
    <w:rsid w:val="00105E6D"/>
    <w:rsid w:val="0010742D"/>
    <w:rsid w:val="001117FD"/>
    <w:rsid w:val="00112885"/>
    <w:rsid w:val="001149F8"/>
    <w:rsid w:val="00116A10"/>
    <w:rsid w:val="00116FB8"/>
    <w:rsid w:val="00121CA2"/>
    <w:rsid w:val="00122F25"/>
    <w:rsid w:val="001230DB"/>
    <w:rsid w:val="0012372F"/>
    <w:rsid w:val="00125AE8"/>
    <w:rsid w:val="00131E8D"/>
    <w:rsid w:val="001370BF"/>
    <w:rsid w:val="00137184"/>
    <w:rsid w:val="00140A47"/>
    <w:rsid w:val="00140D8B"/>
    <w:rsid w:val="00142181"/>
    <w:rsid w:val="0014332C"/>
    <w:rsid w:val="00146540"/>
    <w:rsid w:val="00154902"/>
    <w:rsid w:val="00155979"/>
    <w:rsid w:val="00157187"/>
    <w:rsid w:val="0016056C"/>
    <w:rsid w:val="001607E9"/>
    <w:rsid w:val="00160D52"/>
    <w:rsid w:val="00162AE7"/>
    <w:rsid w:val="00165665"/>
    <w:rsid w:val="00166471"/>
    <w:rsid w:val="00166A1F"/>
    <w:rsid w:val="00167B32"/>
    <w:rsid w:val="0017722B"/>
    <w:rsid w:val="00180028"/>
    <w:rsid w:val="00183569"/>
    <w:rsid w:val="0018365C"/>
    <w:rsid w:val="00183981"/>
    <w:rsid w:val="00186E00"/>
    <w:rsid w:val="0019069B"/>
    <w:rsid w:val="00190E4D"/>
    <w:rsid w:val="00193857"/>
    <w:rsid w:val="001A33D2"/>
    <w:rsid w:val="001A45B3"/>
    <w:rsid w:val="001A5BB2"/>
    <w:rsid w:val="001B32F9"/>
    <w:rsid w:val="001C2690"/>
    <w:rsid w:val="001C2BB2"/>
    <w:rsid w:val="001C37AE"/>
    <w:rsid w:val="001C556C"/>
    <w:rsid w:val="001C7998"/>
    <w:rsid w:val="001D0702"/>
    <w:rsid w:val="001D0A22"/>
    <w:rsid w:val="001D0BCC"/>
    <w:rsid w:val="001D61F1"/>
    <w:rsid w:val="001D7399"/>
    <w:rsid w:val="001E222F"/>
    <w:rsid w:val="001E644D"/>
    <w:rsid w:val="001E7C6B"/>
    <w:rsid w:val="001E7CBA"/>
    <w:rsid w:val="001F09A0"/>
    <w:rsid w:val="001F09A6"/>
    <w:rsid w:val="001F1B1A"/>
    <w:rsid w:val="001F2F9C"/>
    <w:rsid w:val="001F41F2"/>
    <w:rsid w:val="001F4742"/>
    <w:rsid w:val="001F56D9"/>
    <w:rsid w:val="001F5E29"/>
    <w:rsid w:val="001F737D"/>
    <w:rsid w:val="00200A77"/>
    <w:rsid w:val="00200C12"/>
    <w:rsid w:val="00200FA5"/>
    <w:rsid w:val="002011D3"/>
    <w:rsid w:val="00201C2A"/>
    <w:rsid w:val="00203604"/>
    <w:rsid w:val="0020458B"/>
    <w:rsid w:val="00205DB3"/>
    <w:rsid w:val="00206535"/>
    <w:rsid w:val="0020715D"/>
    <w:rsid w:val="00207BA9"/>
    <w:rsid w:val="00210C25"/>
    <w:rsid w:val="0021278A"/>
    <w:rsid w:val="0021334B"/>
    <w:rsid w:val="002140F8"/>
    <w:rsid w:val="0021702F"/>
    <w:rsid w:val="00217C4F"/>
    <w:rsid w:val="0022200E"/>
    <w:rsid w:val="0022650A"/>
    <w:rsid w:val="00232E91"/>
    <w:rsid w:val="00234124"/>
    <w:rsid w:val="00234C87"/>
    <w:rsid w:val="0023673E"/>
    <w:rsid w:val="00236C37"/>
    <w:rsid w:val="00240198"/>
    <w:rsid w:val="00242EE1"/>
    <w:rsid w:val="002505D8"/>
    <w:rsid w:val="002506A4"/>
    <w:rsid w:val="00251DBF"/>
    <w:rsid w:val="00252E03"/>
    <w:rsid w:val="0025465C"/>
    <w:rsid w:val="0025647C"/>
    <w:rsid w:val="00256E5E"/>
    <w:rsid w:val="002579D1"/>
    <w:rsid w:val="00261EE9"/>
    <w:rsid w:val="00263275"/>
    <w:rsid w:val="002634BA"/>
    <w:rsid w:val="002643E0"/>
    <w:rsid w:val="00267298"/>
    <w:rsid w:val="00267393"/>
    <w:rsid w:val="00270983"/>
    <w:rsid w:val="002714E4"/>
    <w:rsid w:val="00274765"/>
    <w:rsid w:val="00275C27"/>
    <w:rsid w:val="00275FB5"/>
    <w:rsid w:val="002823C9"/>
    <w:rsid w:val="002825A7"/>
    <w:rsid w:val="00283688"/>
    <w:rsid w:val="00284809"/>
    <w:rsid w:val="00284C8A"/>
    <w:rsid w:val="0028567C"/>
    <w:rsid w:val="00291337"/>
    <w:rsid w:val="00291FBF"/>
    <w:rsid w:val="002923F1"/>
    <w:rsid w:val="00292DA7"/>
    <w:rsid w:val="002950E8"/>
    <w:rsid w:val="002953FA"/>
    <w:rsid w:val="00295EFA"/>
    <w:rsid w:val="002A0A2A"/>
    <w:rsid w:val="002A2C30"/>
    <w:rsid w:val="002A2EBE"/>
    <w:rsid w:val="002A44F0"/>
    <w:rsid w:val="002A71CC"/>
    <w:rsid w:val="002A7251"/>
    <w:rsid w:val="002B076A"/>
    <w:rsid w:val="002B7768"/>
    <w:rsid w:val="002C079E"/>
    <w:rsid w:val="002C1E65"/>
    <w:rsid w:val="002C323E"/>
    <w:rsid w:val="002C3D21"/>
    <w:rsid w:val="002C497E"/>
    <w:rsid w:val="002C531D"/>
    <w:rsid w:val="002C7741"/>
    <w:rsid w:val="002D2C66"/>
    <w:rsid w:val="002D4DC1"/>
    <w:rsid w:val="002D6366"/>
    <w:rsid w:val="002E07B6"/>
    <w:rsid w:val="002E0CA7"/>
    <w:rsid w:val="002E0CB2"/>
    <w:rsid w:val="002E5BC2"/>
    <w:rsid w:val="002E6BFB"/>
    <w:rsid w:val="002F1413"/>
    <w:rsid w:val="002F29D5"/>
    <w:rsid w:val="002F2FCB"/>
    <w:rsid w:val="00301D4B"/>
    <w:rsid w:val="003023BF"/>
    <w:rsid w:val="00303BFE"/>
    <w:rsid w:val="00303EFD"/>
    <w:rsid w:val="003041E1"/>
    <w:rsid w:val="00306C41"/>
    <w:rsid w:val="00320FEE"/>
    <w:rsid w:val="00321D15"/>
    <w:rsid w:val="00322C1B"/>
    <w:rsid w:val="00323D2C"/>
    <w:rsid w:val="00325375"/>
    <w:rsid w:val="003274E0"/>
    <w:rsid w:val="003279A6"/>
    <w:rsid w:val="003279E0"/>
    <w:rsid w:val="00330BDE"/>
    <w:rsid w:val="00331CDD"/>
    <w:rsid w:val="00332BBC"/>
    <w:rsid w:val="003347DB"/>
    <w:rsid w:val="003375A8"/>
    <w:rsid w:val="003403B0"/>
    <w:rsid w:val="0034218A"/>
    <w:rsid w:val="00343438"/>
    <w:rsid w:val="00343530"/>
    <w:rsid w:val="00345435"/>
    <w:rsid w:val="003475D3"/>
    <w:rsid w:val="003518A3"/>
    <w:rsid w:val="00351A33"/>
    <w:rsid w:val="00355C5F"/>
    <w:rsid w:val="00357706"/>
    <w:rsid w:val="0036084E"/>
    <w:rsid w:val="00360BFC"/>
    <w:rsid w:val="00365311"/>
    <w:rsid w:val="00367CBB"/>
    <w:rsid w:val="00372FC2"/>
    <w:rsid w:val="00376398"/>
    <w:rsid w:val="0037668E"/>
    <w:rsid w:val="00377EB2"/>
    <w:rsid w:val="00380EAF"/>
    <w:rsid w:val="00381863"/>
    <w:rsid w:val="003819B4"/>
    <w:rsid w:val="00383230"/>
    <w:rsid w:val="00383A3F"/>
    <w:rsid w:val="00383CB9"/>
    <w:rsid w:val="003861C2"/>
    <w:rsid w:val="00387CF6"/>
    <w:rsid w:val="00387E35"/>
    <w:rsid w:val="003903E0"/>
    <w:rsid w:val="003919F4"/>
    <w:rsid w:val="00391A5B"/>
    <w:rsid w:val="00396362"/>
    <w:rsid w:val="00397FC3"/>
    <w:rsid w:val="003A0223"/>
    <w:rsid w:val="003A08D2"/>
    <w:rsid w:val="003A0904"/>
    <w:rsid w:val="003B030B"/>
    <w:rsid w:val="003B1D53"/>
    <w:rsid w:val="003B382D"/>
    <w:rsid w:val="003B4C42"/>
    <w:rsid w:val="003B69E6"/>
    <w:rsid w:val="003C4047"/>
    <w:rsid w:val="003C4AA7"/>
    <w:rsid w:val="003C62CA"/>
    <w:rsid w:val="003D0091"/>
    <w:rsid w:val="003D2E5C"/>
    <w:rsid w:val="003D43F1"/>
    <w:rsid w:val="003D5F6F"/>
    <w:rsid w:val="003D66B2"/>
    <w:rsid w:val="003E0F07"/>
    <w:rsid w:val="003E12D6"/>
    <w:rsid w:val="003E2749"/>
    <w:rsid w:val="003E2F00"/>
    <w:rsid w:val="003E2F0D"/>
    <w:rsid w:val="003E3C5E"/>
    <w:rsid w:val="003E4AEA"/>
    <w:rsid w:val="003E5115"/>
    <w:rsid w:val="003F3374"/>
    <w:rsid w:val="003F355A"/>
    <w:rsid w:val="003F39E1"/>
    <w:rsid w:val="003F4E59"/>
    <w:rsid w:val="003F730A"/>
    <w:rsid w:val="003F7438"/>
    <w:rsid w:val="003F7FDE"/>
    <w:rsid w:val="00400D91"/>
    <w:rsid w:val="00402B94"/>
    <w:rsid w:val="00405424"/>
    <w:rsid w:val="0040582E"/>
    <w:rsid w:val="00407FC6"/>
    <w:rsid w:val="0041142D"/>
    <w:rsid w:val="004123F8"/>
    <w:rsid w:val="0041349B"/>
    <w:rsid w:val="00414486"/>
    <w:rsid w:val="004144DE"/>
    <w:rsid w:val="00423D72"/>
    <w:rsid w:val="004240F8"/>
    <w:rsid w:val="004245AB"/>
    <w:rsid w:val="004253D3"/>
    <w:rsid w:val="00430560"/>
    <w:rsid w:val="00434C2A"/>
    <w:rsid w:val="00436B55"/>
    <w:rsid w:val="004372A9"/>
    <w:rsid w:val="004377D6"/>
    <w:rsid w:val="00440137"/>
    <w:rsid w:val="0044126D"/>
    <w:rsid w:val="00441F84"/>
    <w:rsid w:val="0044246B"/>
    <w:rsid w:val="00444737"/>
    <w:rsid w:val="00445C54"/>
    <w:rsid w:val="0045099E"/>
    <w:rsid w:val="004536E6"/>
    <w:rsid w:val="00457A0B"/>
    <w:rsid w:val="004620C6"/>
    <w:rsid w:val="004626FA"/>
    <w:rsid w:val="0046296E"/>
    <w:rsid w:val="0046347C"/>
    <w:rsid w:val="00467541"/>
    <w:rsid w:val="00472570"/>
    <w:rsid w:val="00474A32"/>
    <w:rsid w:val="00476BA0"/>
    <w:rsid w:val="004822D9"/>
    <w:rsid w:val="0048398D"/>
    <w:rsid w:val="0048406B"/>
    <w:rsid w:val="00484BA9"/>
    <w:rsid w:val="00485E74"/>
    <w:rsid w:val="00486104"/>
    <w:rsid w:val="00497654"/>
    <w:rsid w:val="004A1F7F"/>
    <w:rsid w:val="004A2CE8"/>
    <w:rsid w:val="004A33C4"/>
    <w:rsid w:val="004A492E"/>
    <w:rsid w:val="004A55C1"/>
    <w:rsid w:val="004B361E"/>
    <w:rsid w:val="004B3D6B"/>
    <w:rsid w:val="004B5781"/>
    <w:rsid w:val="004B75E9"/>
    <w:rsid w:val="004C138A"/>
    <w:rsid w:val="004C7101"/>
    <w:rsid w:val="004C7222"/>
    <w:rsid w:val="004C75E2"/>
    <w:rsid w:val="004C7902"/>
    <w:rsid w:val="004D0F94"/>
    <w:rsid w:val="004D144F"/>
    <w:rsid w:val="004D3758"/>
    <w:rsid w:val="004D4BE3"/>
    <w:rsid w:val="004D6A03"/>
    <w:rsid w:val="004E4324"/>
    <w:rsid w:val="004F0768"/>
    <w:rsid w:val="004F54B9"/>
    <w:rsid w:val="004F5736"/>
    <w:rsid w:val="004F7327"/>
    <w:rsid w:val="004F77A3"/>
    <w:rsid w:val="005045DD"/>
    <w:rsid w:val="0050464E"/>
    <w:rsid w:val="005048AC"/>
    <w:rsid w:val="00505DF7"/>
    <w:rsid w:val="00510AC9"/>
    <w:rsid w:val="00512253"/>
    <w:rsid w:val="00513C5A"/>
    <w:rsid w:val="00514508"/>
    <w:rsid w:val="0051492E"/>
    <w:rsid w:val="00517E0B"/>
    <w:rsid w:val="005211AB"/>
    <w:rsid w:val="00523F69"/>
    <w:rsid w:val="00525015"/>
    <w:rsid w:val="00527A88"/>
    <w:rsid w:val="00531D58"/>
    <w:rsid w:val="00536BA0"/>
    <w:rsid w:val="00536D89"/>
    <w:rsid w:val="00540725"/>
    <w:rsid w:val="00543371"/>
    <w:rsid w:val="005456CA"/>
    <w:rsid w:val="00545761"/>
    <w:rsid w:val="00545975"/>
    <w:rsid w:val="005462D1"/>
    <w:rsid w:val="0055328B"/>
    <w:rsid w:val="00560CA5"/>
    <w:rsid w:val="00561AC9"/>
    <w:rsid w:val="005645C3"/>
    <w:rsid w:val="00566B2D"/>
    <w:rsid w:val="00566EF7"/>
    <w:rsid w:val="005711D4"/>
    <w:rsid w:val="00572043"/>
    <w:rsid w:val="00572E8A"/>
    <w:rsid w:val="00572F39"/>
    <w:rsid w:val="0057332D"/>
    <w:rsid w:val="0057506C"/>
    <w:rsid w:val="00580B3A"/>
    <w:rsid w:val="005818AD"/>
    <w:rsid w:val="0058360F"/>
    <w:rsid w:val="00585517"/>
    <w:rsid w:val="005866B6"/>
    <w:rsid w:val="00586B3C"/>
    <w:rsid w:val="005903F0"/>
    <w:rsid w:val="005925D4"/>
    <w:rsid w:val="00594AF8"/>
    <w:rsid w:val="0059597A"/>
    <w:rsid w:val="005A02F9"/>
    <w:rsid w:val="005A0F1E"/>
    <w:rsid w:val="005A206D"/>
    <w:rsid w:val="005A4FD5"/>
    <w:rsid w:val="005A5EE0"/>
    <w:rsid w:val="005A5FC9"/>
    <w:rsid w:val="005A6B6D"/>
    <w:rsid w:val="005A758F"/>
    <w:rsid w:val="005B1C1E"/>
    <w:rsid w:val="005B2888"/>
    <w:rsid w:val="005B3905"/>
    <w:rsid w:val="005B5ECD"/>
    <w:rsid w:val="005C00FC"/>
    <w:rsid w:val="005C1407"/>
    <w:rsid w:val="005C70F5"/>
    <w:rsid w:val="005C785D"/>
    <w:rsid w:val="005D3140"/>
    <w:rsid w:val="005D41D6"/>
    <w:rsid w:val="005D4433"/>
    <w:rsid w:val="005D5E2C"/>
    <w:rsid w:val="005D72C8"/>
    <w:rsid w:val="005E0ECA"/>
    <w:rsid w:val="005E26ED"/>
    <w:rsid w:val="005E2BAC"/>
    <w:rsid w:val="005E2D0A"/>
    <w:rsid w:val="005E30AC"/>
    <w:rsid w:val="005E331A"/>
    <w:rsid w:val="005E581E"/>
    <w:rsid w:val="005E77F1"/>
    <w:rsid w:val="005F698E"/>
    <w:rsid w:val="005F7739"/>
    <w:rsid w:val="005F79AB"/>
    <w:rsid w:val="006009E9"/>
    <w:rsid w:val="00603A00"/>
    <w:rsid w:val="00604D2E"/>
    <w:rsid w:val="00606273"/>
    <w:rsid w:val="006101EE"/>
    <w:rsid w:val="0061076B"/>
    <w:rsid w:val="00610B76"/>
    <w:rsid w:val="0061373D"/>
    <w:rsid w:val="00617D3D"/>
    <w:rsid w:val="00622013"/>
    <w:rsid w:val="00625E86"/>
    <w:rsid w:val="00625FD6"/>
    <w:rsid w:val="00626322"/>
    <w:rsid w:val="00626875"/>
    <w:rsid w:val="0062699C"/>
    <w:rsid w:val="00630A3B"/>
    <w:rsid w:val="006314A9"/>
    <w:rsid w:val="00633B9B"/>
    <w:rsid w:val="00633D55"/>
    <w:rsid w:val="00641CC0"/>
    <w:rsid w:val="0064380D"/>
    <w:rsid w:val="0064560A"/>
    <w:rsid w:val="00646BA7"/>
    <w:rsid w:val="006472FD"/>
    <w:rsid w:val="00647E9D"/>
    <w:rsid w:val="00653629"/>
    <w:rsid w:val="00653AA2"/>
    <w:rsid w:val="00654E50"/>
    <w:rsid w:val="0065581F"/>
    <w:rsid w:val="00661408"/>
    <w:rsid w:val="0066276C"/>
    <w:rsid w:val="00665350"/>
    <w:rsid w:val="00667598"/>
    <w:rsid w:val="0066784F"/>
    <w:rsid w:val="006737AC"/>
    <w:rsid w:val="00674B4B"/>
    <w:rsid w:val="0067705A"/>
    <w:rsid w:val="006778C7"/>
    <w:rsid w:val="0067793C"/>
    <w:rsid w:val="00680327"/>
    <w:rsid w:val="00680CD1"/>
    <w:rsid w:val="00683EC4"/>
    <w:rsid w:val="00685675"/>
    <w:rsid w:val="0068626F"/>
    <w:rsid w:val="00687A50"/>
    <w:rsid w:val="006907C0"/>
    <w:rsid w:val="00691775"/>
    <w:rsid w:val="00691ABD"/>
    <w:rsid w:val="006A09DA"/>
    <w:rsid w:val="006A55AC"/>
    <w:rsid w:val="006A5898"/>
    <w:rsid w:val="006B0B85"/>
    <w:rsid w:val="006B17E8"/>
    <w:rsid w:val="006B29B0"/>
    <w:rsid w:val="006B4C08"/>
    <w:rsid w:val="006B5F3C"/>
    <w:rsid w:val="006B6282"/>
    <w:rsid w:val="006B6563"/>
    <w:rsid w:val="006B6685"/>
    <w:rsid w:val="006C12FD"/>
    <w:rsid w:val="006C16B5"/>
    <w:rsid w:val="006C5B6E"/>
    <w:rsid w:val="006C7602"/>
    <w:rsid w:val="006D2092"/>
    <w:rsid w:val="006D24D1"/>
    <w:rsid w:val="006D25A3"/>
    <w:rsid w:val="006D4546"/>
    <w:rsid w:val="006D7C61"/>
    <w:rsid w:val="006E0337"/>
    <w:rsid w:val="006E03A7"/>
    <w:rsid w:val="006E0600"/>
    <w:rsid w:val="006E0C39"/>
    <w:rsid w:val="006E24B3"/>
    <w:rsid w:val="006E57AA"/>
    <w:rsid w:val="006E7877"/>
    <w:rsid w:val="006E7FF9"/>
    <w:rsid w:val="006F002A"/>
    <w:rsid w:val="006F0AA0"/>
    <w:rsid w:val="006F1AE7"/>
    <w:rsid w:val="006F257E"/>
    <w:rsid w:val="006F2850"/>
    <w:rsid w:val="006F3044"/>
    <w:rsid w:val="006F3CD5"/>
    <w:rsid w:val="006F4D42"/>
    <w:rsid w:val="006F7735"/>
    <w:rsid w:val="007011C7"/>
    <w:rsid w:val="00702933"/>
    <w:rsid w:val="00711A90"/>
    <w:rsid w:val="007159DF"/>
    <w:rsid w:val="00715F01"/>
    <w:rsid w:val="00716971"/>
    <w:rsid w:val="00716FC9"/>
    <w:rsid w:val="00723106"/>
    <w:rsid w:val="007240B8"/>
    <w:rsid w:val="00724AA8"/>
    <w:rsid w:val="007261F8"/>
    <w:rsid w:val="007310D4"/>
    <w:rsid w:val="00734A05"/>
    <w:rsid w:val="0073576E"/>
    <w:rsid w:val="00735D1B"/>
    <w:rsid w:val="0073616F"/>
    <w:rsid w:val="0073707D"/>
    <w:rsid w:val="00737C13"/>
    <w:rsid w:val="00737D4F"/>
    <w:rsid w:val="007431A2"/>
    <w:rsid w:val="00743FFF"/>
    <w:rsid w:val="00745ABA"/>
    <w:rsid w:val="00745EC2"/>
    <w:rsid w:val="00746625"/>
    <w:rsid w:val="00750773"/>
    <w:rsid w:val="007523C1"/>
    <w:rsid w:val="00754CD1"/>
    <w:rsid w:val="00757F9A"/>
    <w:rsid w:val="0076102A"/>
    <w:rsid w:val="0076497B"/>
    <w:rsid w:val="00764CD1"/>
    <w:rsid w:val="00765A8F"/>
    <w:rsid w:val="007671EE"/>
    <w:rsid w:val="00771579"/>
    <w:rsid w:val="00771689"/>
    <w:rsid w:val="00775521"/>
    <w:rsid w:val="0077681E"/>
    <w:rsid w:val="00777A74"/>
    <w:rsid w:val="0078077B"/>
    <w:rsid w:val="0078349F"/>
    <w:rsid w:val="007834DA"/>
    <w:rsid w:val="007834F3"/>
    <w:rsid w:val="0078424E"/>
    <w:rsid w:val="007853EC"/>
    <w:rsid w:val="00785CE9"/>
    <w:rsid w:val="0078692F"/>
    <w:rsid w:val="00786F71"/>
    <w:rsid w:val="00787C5D"/>
    <w:rsid w:val="00792AC4"/>
    <w:rsid w:val="0079387C"/>
    <w:rsid w:val="007952E2"/>
    <w:rsid w:val="007960FF"/>
    <w:rsid w:val="00796C03"/>
    <w:rsid w:val="00796CE8"/>
    <w:rsid w:val="007A016F"/>
    <w:rsid w:val="007A033C"/>
    <w:rsid w:val="007A0AE6"/>
    <w:rsid w:val="007A3B1B"/>
    <w:rsid w:val="007A6A62"/>
    <w:rsid w:val="007B061D"/>
    <w:rsid w:val="007B0CFE"/>
    <w:rsid w:val="007B1332"/>
    <w:rsid w:val="007B2824"/>
    <w:rsid w:val="007B3F6B"/>
    <w:rsid w:val="007C1F12"/>
    <w:rsid w:val="007C3CA0"/>
    <w:rsid w:val="007C41FB"/>
    <w:rsid w:val="007D0BB4"/>
    <w:rsid w:val="007D40C2"/>
    <w:rsid w:val="007D4742"/>
    <w:rsid w:val="007D4FBB"/>
    <w:rsid w:val="007D5D09"/>
    <w:rsid w:val="007D70F1"/>
    <w:rsid w:val="007E08F5"/>
    <w:rsid w:val="007E1291"/>
    <w:rsid w:val="007E1E37"/>
    <w:rsid w:val="007E2341"/>
    <w:rsid w:val="007E3FF1"/>
    <w:rsid w:val="007E5FAC"/>
    <w:rsid w:val="007E612F"/>
    <w:rsid w:val="007E7DFF"/>
    <w:rsid w:val="007F3C6F"/>
    <w:rsid w:val="007F69F2"/>
    <w:rsid w:val="00801410"/>
    <w:rsid w:val="008026FD"/>
    <w:rsid w:val="00802D35"/>
    <w:rsid w:val="00803FA0"/>
    <w:rsid w:val="00804683"/>
    <w:rsid w:val="00805646"/>
    <w:rsid w:val="00806351"/>
    <w:rsid w:val="00814D0B"/>
    <w:rsid w:val="00815720"/>
    <w:rsid w:val="00816CA6"/>
    <w:rsid w:val="00817BF4"/>
    <w:rsid w:val="00821895"/>
    <w:rsid w:val="00822A4A"/>
    <w:rsid w:val="00822EAD"/>
    <w:rsid w:val="008239CA"/>
    <w:rsid w:val="00823C2A"/>
    <w:rsid w:val="008243F6"/>
    <w:rsid w:val="00825564"/>
    <w:rsid w:val="008300D7"/>
    <w:rsid w:val="008309E1"/>
    <w:rsid w:val="0083141E"/>
    <w:rsid w:val="008321B9"/>
    <w:rsid w:val="00832570"/>
    <w:rsid w:val="00832A15"/>
    <w:rsid w:val="00833DA2"/>
    <w:rsid w:val="00833FFF"/>
    <w:rsid w:val="008357D3"/>
    <w:rsid w:val="00837C91"/>
    <w:rsid w:val="00837DBB"/>
    <w:rsid w:val="008409FD"/>
    <w:rsid w:val="00842167"/>
    <w:rsid w:val="0084242C"/>
    <w:rsid w:val="008427ED"/>
    <w:rsid w:val="00843C3C"/>
    <w:rsid w:val="00844B74"/>
    <w:rsid w:val="00846317"/>
    <w:rsid w:val="00846395"/>
    <w:rsid w:val="00846C8B"/>
    <w:rsid w:val="00847BA3"/>
    <w:rsid w:val="00854B86"/>
    <w:rsid w:val="008551CF"/>
    <w:rsid w:val="00856C28"/>
    <w:rsid w:val="0086142F"/>
    <w:rsid w:val="0086254D"/>
    <w:rsid w:val="00863681"/>
    <w:rsid w:val="00864AE2"/>
    <w:rsid w:val="00864B13"/>
    <w:rsid w:val="008668E8"/>
    <w:rsid w:val="00866B96"/>
    <w:rsid w:val="008671B1"/>
    <w:rsid w:val="00867A7A"/>
    <w:rsid w:val="00870B6F"/>
    <w:rsid w:val="0087163B"/>
    <w:rsid w:val="00872AFC"/>
    <w:rsid w:val="008807E5"/>
    <w:rsid w:val="00881B4C"/>
    <w:rsid w:val="0088229F"/>
    <w:rsid w:val="00882901"/>
    <w:rsid w:val="00883B4A"/>
    <w:rsid w:val="0088679F"/>
    <w:rsid w:val="008905FD"/>
    <w:rsid w:val="0089146B"/>
    <w:rsid w:val="008915A0"/>
    <w:rsid w:val="008925DE"/>
    <w:rsid w:val="00892F1C"/>
    <w:rsid w:val="008947D1"/>
    <w:rsid w:val="00895C77"/>
    <w:rsid w:val="008A0D17"/>
    <w:rsid w:val="008A126D"/>
    <w:rsid w:val="008A568D"/>
    <w:rsid w:val="008A6379"/>
    <w:rsid w:val="008A6CEF"/>
    <w:rsid w:val="008B0649"/>
    <w:rsid w:val="008B13AD"/>
    <w:rsid w:val="008B13C4"/>
    <w:rsid w:val="008B3D61"/>
    <w:rsid w:val="008B76A4"/>
    <w:rsid w:val="008B7AEB"/>
    <w:rsid w:val="008C14CE"/>
    <w:rsid w:val="008C163B"/>
    <w:rsid w:val="008C4B46"/>
    <w:rsid w:val="008C58CC"/>
    <w:rsid w:val="008D0EE6"/>
    <w:rsid w:val="008D1135"/>
    <w:rsid w:val="008D1223"/>
    <w:rsid w:val="008D6216"/>
    <w:rsid w:val="008D62CF"/>
    <w:rsid w:val="008E1D31"/>
    <w:rsid w:val="008E248F"/>
    <w:rsid w:val="008E292F"/>
    <w:rsid w:val="008E486C"/>
    <w:rsid w:val="008E488D"/>
    <w:rsid w:val="008E5D28"/>
    <w:rsid w:val="008F0E57"/>
    <w:rsid w:val="008F1911"/>
    <w:rsid w:val="008F1C00"/>
    <w:rsid w:val="008F26E1"/>
    <w:rsid w:val="008F478B"/>
    <w:rsid w:val="008F5FFC"/>
    <w:rsid w:val="00902AA4"/>
    <w:rsid w:val="009033E9"/>
    <w:rsid w:val="009039FD"/>
    <w:rsid w:val="009040FE"/>
    <w:rsid w:val="0091088C"/>
    <w:rsid w:val="0091136F"/>
    <w:rsid w:val="00911E81"/>
    <w:rsid w:val="0091578F"/>
    <w:rsid w:val="00921A7F"/>
    <w:rsid w:val="00921E71"/>
    <w:rsid w:val="009229E7"/>
    <w:rsid w:val="009250B9"/>
    <w:rsid w:val="0092783B"/>
    <w:rsid w:val="009311C6"/>
    <w:rsid w:val="0093157B"/>
    <w:rsid w:val="00931D7A"/>
    <w:rsid w:val="00933B6A"/>
    <w:rsid w:val="00933E0A"/>
    <w:rsid w:val="00937EFE"/>
    <w:rsid w:val="009445C0"/>
    <w:rsid w:val="00951670"/>
    <w:rsid w:val="00951E3E"/>
    <w:rsid w:val="00955C9C"/>
    <w:rsid w:val="00956378"/>
    <w:rsid w:val="00960A78"/>
    <w:rsid w:val="00961547"/>
    <w:rsid w:val="009626E1"/>
    <w:rsid w:val="0096439A"/>
    <w:rsid w:val="00967FC5"/>
    <w:rsid w:val="00971612"/>
    <w:rsid w:val="0097214B"/>
    <w:rsid w:val="009734D3"/>
    <w:rsid w:val="0097705F"/>
    <w:rsid w:val="0097761E"/>
    <w:rsid w:val="00982A7B"/>
    <w:rsid w:val="00983BFF"/>
    <w:rsid w:val="00984723"/>
    <w:rsid w:val="00986568"/>
    <w:rsid w:val="009910BC"/>
    <w:rsid w:val="00991AC7"/>
    <w:rsid w:val="00994E25"/>
    <w:rsid w:val="0099670D"/>
    <w:rsid w:val="00997FBE"/>
    <w:rsid w:val="009A0304"/>
    <w:rsid w:val="009A112F"/>
    <w:rsid w:val="009A1FC7"/>
    <w:rsid w:val="009A267D"/>
    <w:rsid w:val="009A3268"/>
    <w:rsid w:val="009A56E9"/>
    <w:rsid w:val="009A6A61"/>
    <w:rsid w:val="009B007D"/>
    <w:rsid w:val="009B1CEC"/>
    <w:rsid w:val="009B1D86"/>
    <w:rsid w:val="009B1F9D"/>
    <w:rsid w:val="009B39DB"/>
    <w:rsid w:val="009B4EC4"/>
    <w:rsid w:val="009B5145"/>
    <w:rsid w:val="009B7DDB"/>
    <w:rsid w:val="009C1586"/>
    <w:rsid w:val="009C2706"/>
    <w:rsid w:val="009C2E3C"/>
    <w:rsid w:val="009C375B"/>
    <w:rsid w:val="009C6C7C"/>
    <w:rsid w:val="009D17EF"/>
    <w:rsid w:val="009D1BE5"/>
    <w:rsid w:val="009D6D89"/>
    <w:rsid w:val="009D7976"/>
    <w:rsid w:val="009E2C5F"/>
    <w:rsid w:val="009E743D"/>
    <w:rsid w:val="009E79D6"/>
    <w:rsid w:val="009F132D"/>
    <w:rsid w:val="009F24CD"/>
    <w:rsid w:val="009F2C99"/>
    <w:rsid w:val="009F2D0C"/>
    <w:rsid w:val="009F6131"/>
    <w:rsid w:val="00A02355"/>
    <w:rsid w:val="00A11F49"/>
    <w:rsid w:val="00A122AE"/>
    <w:rsid w:val="00A122C7"/>
    <w:rsid w:val="00A12B2D"/>
    <w:rsid w:val="00A148EE"/>
    <w:rsid w:val="00A14A3A"/>
    <w:rsid w:val="00A17D6C"/>
    <w:rsid w:val="00A21257"/>
    <w:rsid w:val="00A30B28"/>
    <w:rsid w:val="00A31AF7"/>
    <w:rsid w:val="00A35747"/>
    <w:rsid w:val="00A35F16"/>
    <w:rsid w:val="00A36B9C"/>
    <w:rsid w:val="00A4001E"/>
    <w:rsid w:val="00A4036E"/>
    <w:rsid w:val="00A403CA"/>
    <w:rsid w:val="00A40ACD"/>
    <w:rsid w:val="00A43210"/>
    <w:rsid w:val="00A43433"/>
    <w:rsid w:val="00A4494D"/>
    <w:rsid w:val="00A467C8"/>
    <w:rsid w:val="00A47BDE"/>
    <w:rsid w:val="00A50410"/>
    <w:rsid w:val="00A54E9E"/>
    <w:rsid w:val="00A571D2"/>
    <w:rsid w:val="00A6070B"/>
    <w:rsid w:val="00A60A32"/>
    <w:rsid w:val="00A61284"/>
    <w:rsid w:val="00A6422E"/>
    <w:rsid w:val="00A705F8"/>
    <w:rsid w:val="00A71D48"/>
    <w:rsid w:val="00A746B4"/>
    <w:rsid w:val="00A751A0"/>
    <w:rsid w:val="00A755C9"/>
    <w:rsid w:val="00A76E68"/>
    <w:rsid w:val="00A778B0"/>
    <w:rsid w:val="00A8092A"/>
    <w:rsid w:val="00A8216E"/>
    <w:rsid w:val="00A975FC"/>
    <w:rsid w:val="00A97B37"/>
    <w:rsid w:val="00AA011A"/>
    <w:rsid w:val="00AA0DDF"/>
    <w:rsid w:val="00AA217E"/>
    <w:rsid w:val="00AA4564"/>
    <w:rsid w:val="00AA5592"/>
    <w:rsid w:val="00AA58BD"/>
    <w:rsid w:val="00AA7ED5"/>
    <w:rsid w:val="00AB33F0"/>
    <w:rsid w:val="00AB35B9"/>
    <w:rsid w:val="00AB382E"/>
    <w:rsid w:val="00AB4B5A"/>
    <w:rsid w:val="00AC06B5"/>
    <w:rsid w:val="00AC098D"/>
    <w:rsid w:val="00AC1CAC"/>
    <w:rsid w:val="00AC4C23"/>
    <w:rsid w:val="00AC6A67"/>
    <w:rsid w:val="00AD45F8"/>
    <w:rsid w:val="00AD5362"/>
    <w:rsid w:val="00AD61D0"/>
    <w:rsid w:val="00AE19E3"/>
    <w:rsid w:val="00AF053D"/>
    <w:rsid w:val="00AF096C"/>
    <w:rsid w:val="00AF1883"/>
    <w:rsid w:val="00AF3455"/>
    <w:rsid w:val="00AF36C3"/>
    <w:rsid w:val="00AF51F1"/>
    <w:rsid w:val="00AF69BB"/>
    <w:rsid w:val="00AF7887"/>
    <w:rsid w:val="00B001E2"/>
    <w:rsid w:val="00B00E1F"/>
    <w:rsid w:val="00B01501"/>
    <w:rsid w:val="00B01CD5"/>
    <w:rsid w:val="00B0240B"/>
    <w:rsid w:val="00B04C0A"/>
    <w:rsid w:val="00B061A0"/>
    <w:rsid w:val="00B0700B"/>
    <w:rsid w:val="00B1118B"/>
    <w:rsid w:val="00B115C9"/>
    <w:rsid w:val="00B14014"/>
    <w:rsid w:val="00B15008"/>
    <w:rsid w:val="00B217D9"/>
    <w:rsid w:val="00B21C69"/>
    <w:rsid w:val="00B232A2"/>
    <w:rsid w:val="00B25262"/>
    <w:rsid w:val="00B25EDD"/>
    <w:rsid w:val="00B26D93"/>
    <w:rsid w:val="00B27169"/>
    <w:rsid w:val="00B2730C"/>
    <w:rsid w:val="00B27703"/>
    <w:rsid w:val="00B352AB"/>
    <w:rsid w:val="00B36129"/>
    <w:rsid w:val="00B418F7"/>
    <w:rsid w:val="00B42A8A"/>
    <w:rsid w:val="00B4349E"/>
    <w:rsid w:val="00B440FD"/>
    <w:rsid w:val="00B51FCE"/>
    <w:rsid w:val="00B52664"/>
    <w:rsid w:val="00B526A7"/>
    <w:rsid w:val="00B5289B"/>
    <w:rsid w:val="00B533C7"/>
    <w:rsid w:val="00B53ADD"/>
    <w:rsid w:val="00B540D9"/>
    <w:rsid w:val="00B579A7"/>
    <w:rsid w:val="00B6142A"/>
    <w:rsid w:val="00B620B6"/>
    <w:rsid w:val="00B65608"/>
    <w:rsid w:val="00B70B18"/>
    <w:rsid w:val="00B720BB"/>
    <w:rsid w:val="00B73940"/>
    <w:rsid w:val="00B75B19"/>
    <w:rsid w:val="00B84182"/>
    <w:rsid w:val="00B84783"/>
    <w:rsid w:val="00B85A74"/>
    <w:rsid w:val="00B90C13"/>
    <w:rsid w:val="00B917AB"/>
    <w:rsid w:val="00B949FF"/>
    <w:rsid w:val="00B963CA"/>
    <w:rsid w:val="00BA0748"/>
    <w:rsid w:val="00BA1679"/>
    <w:rsid w:val="00BA229A"/>
    <w:rsid w:val="00BA42E1"/>
    <w:rsid w:val="00BA62D4"/>
    <w:rsid w:val="00BA76BF"/>
    <w:rsid w:val="00BA7D40"/>
    <w:rsid w:val="00BB1421"/>
    <w:rsid w:val="00BB32D5"/>
    <w:rsid w:val="00BB6FE7"/>
    <w:rsid w:val="00BB75F7"/>
    <w:rsid w:val="00BC00D6"/>
    <w:rsid w:val="00BC021A"/>
    <w:rsid w:val="00BC13D9"/>
    <w:rsid w:val="00BC184A"/>
    <w:rsid w:val="00BC23C2"/>
    <w:rsid w:val="00BC4846"/>
    <w:rsid w:val="00BC4AE6"/>
    <w:rsid w:val="00BC4C35"/>
    <w:rsid w:val="00BC501A"/>
    <w:rsid w:val="00BC524F"/>
    <w:rsid w:val="00BD082A"/>
    <w:rsid w:val="00BD0CFB"/>
    <w:rsid w:val="00BD10C9"/>
    <w:rsid w:val="00BD1F42"/>
    <w:rsid w:val="00BD2A70"/>
    <w:rsid w:val="00BD4208"/>
    <w:rsid w:val="00BD4546"/>
    <w:rsid w:val="00BD5671"/>
    <w:rsid w:val="00BD5DDD"/>
    <w:rsid w:val="00BD5F96"/>
    <w:rsid w:val="00BD6511"/>
    <w:rsid w:val="00BD654D"/>
    <w:rsid w:val="00BE0007"/>
    <w:rsid w:val="00BE0776"/>
    <w:rsid w:val="00BE2441"/>
    <w:rsid w:val="00BE28BB"/>
    <w:rsid w:val="00BE2BE2"/>
    <w:rsid w:val="00BE3DDB"/>
    <w:rsid w:val="00BE47F3"/>
    <w:rsid w:val="00BE675A"/>
    <w:rsid w:val="00BE6FA9"/>
    <w:rsid w:val="00BF2773"/>
    <w:rsid w:val="00BF2BBB"/>
    <w:rsid w:val="00BF34CB"/>
    <w:rsid w:val="00BF4636"/>
    <w:rsid w:val="00BF6FD6"/>
    <w:rsid w:val="00C00275"/>
    <w:rsid w:val="00C00563"/>
    <w:rsid w:val="00C018C1"/>
    <w:rsid w:val="00C018CE"/>
    <w:rsid w:val="00C021F1"/>
    <w:rsid w:val="00C04AF7"/>
    <w:rsid w:val="00C13E5C"/>
    <w:rsid w:val="00C15C9B"/>
    <w:rsid w:val="00C167BA"/>
    <w:rsid w:val="00C17439"/>
    <w:rsid w:val="00C262C1"/>
    <w:rsid w:val="00C263E2"/>
    <w:rsid w:val="00C315F9"/>
    <w:rsid w:val="00C339D2"/>
    <w:rsid w:val="00C371E8"/>
    <w:rsid w:val="00C41951"/>
    <w:rsid w:val="00C41AF1"/>
    <w:rsid w:val="00C44C65"/>
    <w:rsid w:val="00C45726"/>
    <w:rsid w:val="00C47FA8"/>
    <w:rsid w:val="00C50B4A"/>
    <w:rsid w:val="00C51FA2"/>
    <w:rsid w:val="00C56C23"/>
    <w:rsid w:val="00C574BF"/>
    <w:rsid w:val="00C57ED1"/>
    <w:rsid w:val="00C62082"/>
    <w:rsid w:val="00C624D0"/>
    <w:rsid w:val="00C62ED9"/>
    <w:rsid w:val="00C63649"/>
    <w:rsid w:val="00C643A8"/>
    <w:rsid w:val="00C65395"/>
    <w:rsid w:val="00C659E2"/>
    <w:rsid w:val="00C709C8"/>
    <w:rsid w:val="00C76A56"/>
    <w:rsid w:val="00C81185"/>
    <w:rsid w:val="00C829ED"/>
    <w:rsid w:val="00C84943"/>
    <w:rsid w:val="00C8763C"/>
    <w:rsid w:val="00C90500"/>
    <w:rsid w:val="00C9118A"/>
    <w:rsid w:val="00C915BB"/>
    <w:rsid w:val="00C91B19"/>
    <w:rsid w:val="00C938BA"/>
    <w:rsid w:val="00C94D91"/>
    <w:rsid w:val="00C97968"/>
    <w:rsid w:val="00C97AB2"/>
    <w:rsid w:val="00CA0A24"/>
    <w:rsid w:val="00CA0AB6"/>
    <w:rsid w:val="00CA31D0"/>
    <w:rsid w:val="00CA3DE3"/>
    <w:rsid w:val="00CA6FDE"/>
    <w:rsid w:val="00CA6FEC"/>
    <w:rsid w:val="00CB3847"/>
    <w:rsid w:val="00CB3BB9"/>
    <w:rsid w:val="00CB55A6"/>
    <w:rsid w:val="00CB5C68"/>
    <w:rsid w:val="00CB643A"/>
    <w:rsid w:val="00CB6FF3"/>
    <w:rsid w:val="00CB75C1"/>
    <w:rsid w:val="00CC0F91"/>
    <w:rsid w:val="00CC1A8B"/>
    <w:rsid w:val="00CC23BA"/>
    <w:rsid w:val="00CC2CE3"/>
    <w:rsid w:val="00CC4997"/>
    <w:rsid w:val="00CC4CA6"/>
    <w:rsid w:val="00CD024E"/>
    <w:rsid w:val="00CD15A5"/>
    <w:rsid w:val="00CD1679"/>
    <w:rsid w:val="00CD3E03"/>
    <w:rsid w:val="00CD721A"/>
    <w:rsid w:val="00CD7BA5"/>
    <w:rsid w:val="00CE1230"/>
    <w:rsid w:val="00CE19E1"/>
    <w:rsid w:val="00CE35E6"/>
    <w:rsid w:val="00CE7133"/>
    <w:rsid w:val="00CF3B48"/>
    <w:rsid w:val="00CF4E9F"/>
    <w:rsid w:val="00CF4EEE"/>
    <w:rsid w:val="00CF5F3F"/>
    <w:rsid w:val="00CF6A56"/>
    <w:rsid w:val="00D035D2"/>
    <w:rsid w:val="00D056CB"/>
    <w:rsid w:val="00D11004"/>
    <w:rsid w:val="00D126A8"/>
    <w:rsid w:val="00D16621"/>
    <w:rsid w:val="00D24643"/>
    <w:rsid w:val="00D25804"/>
    <w:rsid w:val="00D25F64"/>
    <w:rsid w:val="00D27E53"/>
    <w:rsid w:val="00D30FCA"/>
    <w:rsid w:val="00D32771"/>
    <w:rsid w:val="00D33257"/>
    <w:rsid w:val="00D3392A"/>
    <w:rsid w:val="00D34610"/>
    <w:rsid w:val="00D35CA2"/>
    <w:rsid w:val="00D415C4"/>
    <w:rsid w:val="00D4250C"/>
    <w:rsid w:val="00D44E25"/>
    <w:rsid w:val="00D45B13"/>
    <w:rsid w:val="00D478EB"/>
    <w:rsid w:val="00D50F65"/>
    <w:rsid w:val="00D54EFE"/>
    <w:rsid w:val="00D55E22"/>
    <w:rsid w:val="00D55E47"/>
    <w:rsid w:val="00D576FA"/>
    <w:rsid w:val="00D607BE"/>
    <w:rsid w:val="00D60A70"/>
    <w:rsid w:val="00D649BD"/>
    <w:rsid w:val="00D66079"/>
    <w:rsid w:val="00D66318"/>
    <w:rsid w:val="00D66A27"/>
    <w:rsid w:val="00D66B52"/>
    <w:rsid w:val="00D70129"/>
    <w:rsid w:val="00D720A8"/>
    <w:rsid w:val="00D725F4"/>
    <w:rsid w:val="00D73746"/>
    <w:rsid w:val="00D74E9A"/>
    <w:rsid w:val="00D75207"/>
    <w:rsid w:val="00D773C4"/>
    <w:rsid w:val="00D82AE8"/>
    <w:rsid w:val="00D83FEE"/>
    <w:rsid w:val="00D9051F"/>
    <w:rsid w:val="00D90C73"/>
    <w:rsid w:val="00D90D8D"/>
    <w:rsid w:val="00D9212C"/>
    <w:rsid w:val="00D9325E"/>
    <w:rsid w:val="00D93329"/>
    <w:rsid w:val="00D94804"/>
    <w:rsid w:val="00D96222"/>
    <w:rsid w:val="00D971CE"/>
    <w:rsid w:val="00D97905"/>
    <w:rsid w:val="00DA0E91"/>
    <w:rsid w:val="00DA1BCB"/>
    <w:rsid w:val="00DA1EA1"/>
    <w:rsid w:val="00DA4261"/>
    <w:rsid w:val="00DA609B"/>
    <w:rsid w:val="00DB0B3A"/>
    <w:rsid w:val="00DB1097"/>
    <w:rsid w:val="00DB19C1"/>
    <w:rsid w:val="00DB284E"/>
    <w:rsid w:val="00DB4A0A"/>
    <w:rsid w:val="00DB71EA"/>
    <w:rsid w:val="00DB75DD"/>
    <w:rsid w:val="00DB793C"/>
    <w:rsid w:val="00DC0EDF"/>
    <w:rsid w:val="00DC1E80"/>
    <w:rsid w:val="00DC3FD4"/>
    <w:rsid w:val="00DC4421"/>
    <w:rsid w:val="00DC4D22"/>
    <w:rsid w:val="00DC5B93"/>
    <w:rsid w:val="00DC64BF"/>
    <w:rsid w:val="00DC6D4D"/>
    <w:rsid w:val="00DD07F3"/>
    <w:rsid w:val="00DD0DBF"/>
    <w:rsid w:val="00DD3707"/>
    <w:rsid w:val="00DD4D59"/>
    <w:rsid w:val="00DD5166"/>
    <w:rsid w:val="00DD5925"/>
    <w:rsid w:val="00DD698E"/>
    <w:rsid w:val="00DD7793"/>
    <w:rsid w:val="00DE03CA"/>
    <w:rsid w:val="00DE2F51"/>
    <w:rsid w:val="00DE35B7"/>
    <w:rsid w:val="00DE4AF1"/>
    <w:rsid w:val="00DE5E26"/>
    <w:rsid w:val="00DE72BD"/>
    <w:rsid w:val="00DF0183"/>
    <w:rsid w:val="00DF16BE"/>
    <w:rsid w:val="00DF64AC"/>
    <w:rsid w:val="00DF6A2A"/>
    <w:rsid w:val="00DF7665"/>
    <w:rsid w:val="00DF7C2A"/>
    <w:rsid w:val="00E01290"/>
    <w:rsid w:val="00E020F7"/>
    <w:rsid w:val="00E02972"/>
    <w:rsid w:val="00E07FED"/>
    <w:rsid w:val="00E12876"/>
    <w:rsid w:val="00E14516"/>
    <w:rsid w:val="00E15118"/>
    <w:rsid w:val="00E16028"/>
    <w:rsid w:val="00E17966"/>
    <w:rsid w:val="00E231EB"/>
    <w:rsid w:val="00E23683"/>
    <w:rsid w:val="00E24525"/>
    <w:rsid w:val="00E2591B"/>
    <w:rsid w:val="00E26333"/>
    <w:rsid w:val="00E27438"/>
    <w:rsid w:val="00E27CEF"/>
    <w:rsid w:val="00E27F37"/>
    <w:rsid w:val="00E31332"/>
    <w:rsid w:val="00E34136"/>
    <w:rsid w:val="00E341D8"/>
    <w:rsid w:val="00E37A59"/>
    <w:rsid w:val="00E40CDF"/>
    <w:rsid w:val="00E40E14"/>
    <w:rsid w:val="00E41B75"/>
    <w:rsid w:val="00E44CE1"/>
    <w:rsid w:val="00E453A3"/>
    <w:rsid w:val="00E51283"/>
    <w:rsid w:val="00E53DA6"/>
    <w:rsid w:val="00E5624D"/>
    <w:rsid w:val="00E564CF"/>
    <w:rsid w:val="00E56A84"/>
    <w:rsid w:val="00E56E53"/>
    <w:rsid w:val="00E57BF1"/>
    <w:rsid w:val="00E600C7"/>
    <w:rsid w:val="00E60956"/>
    <w:rsid w:val="00E63085"/>
    <w:rsid w:val="00E631A3"/>
    <w:rsid w:val="00E6739B"/>
    <w:rsid w:val="00E7098A"/>
    <w:rsid w:val="00E70F3B"/>
    <w:rsid w:val="00E74946"/>
    <w:rsid w:val="00E74B19"/>
    <w:rsid w:val="00E81110"/>
    <w:rsid w:val="00E81B7F"/>
    <w:rsid w:val="00E8503C"/>
    <w:rsid w:val="00E8551A"/>
    <w:rsid w:val="00E90703"/>
    <w:rsid w:val="00E9076E"/>
    <w:rsid w:val="00E93227"/>
    <w:rsid w:val="00E943E4"/>
    <w:rsid w:val="00E95591"/>
    <w:rsid w:val="00E975CD"/>
    <w:rsid w:val="00EA0E95"/>
    <w:rsid w:val="00EA2435"/>
    <w:rsid w:val="00EA4A79"/>
    <w:rsid w:val="00EA51AD"/>
    <w:rsid w:val="00EA5B94"/>
    <w:rsid w:val="00EA678E"/>
    <w:rsid w:val="00EB0453"/>
    <w:rsid w:val="00EB23C2"/>
    <w:rsid w:val="00EB471C"/>
    <w:rsid w:val="00EB7E49"/>
    <w:rsid w:val="00EC31F4"/>
    <w:rsid w:val="00EC518B"/>
    <w:rsid w:val="00EC6181"/>
    <w:rsid w:val="00EC7A51"/>
    <w:rsid w:val="00ED05DF"/>
    <w:rsid w:val="00ED460C"/>
    <w:rsid w:val="00EE5241"/>
    <w:rsid w:val="00EE5DF2"/>
    <w:rsid w:val="00EF052E"/>
    <w:rsid w:val="00EF13BD"/>
    <w:rsid w:val="00EF2F7C"/>
    <w:rsid w:val="00EF36CF"/>
    <w:rsid w:val="00EF3BD9"/>
    <w:rsid w:val="00EF3EF1"/>
    <w:rsid w:val="00EF613D"/>
    <w:rsid w:val="00EF6F12"/>
    <w:rsid w:val="00F004ED"/>
    <w:rsid w:val="00F06022"/>
    <w:rsid w:val="00F0762B"/>
    <w:rsid w:val="00F12BD2"/>
    <w:rsid w:val="00F12FF8"/>
    <w:rsid w:val="00F134C1"/>
    <w:rsid w:val="00F15C9D"/>
    <w:rsid w:val="00F1669A"/>
    <w:rsid w:val="00F16B50"/>
    <w:rsid w:val="00F2249A"/>
    <w:rsid w:val="00F2291F"/>
    <w:rsid w:val="00F23293"/>
    <w:rsid w:val="00F23502"/>
    <w:rsid w:val="00F2510F"/>
    <w:rsid w:val="00F25402"/>
    <w:rsid w:val="00F26422"/>
    <w:rsid w:val="00F269BD"/>
    <w:rsid w:val="00F3245C"/>
    <w:rsid w:val="00F331D9"/>
    <w:rsid w:val="00F3384D"/>
    <w:rsid w:val="00F358A2"/>
    <w:rsid w:val="00F35AD8"/>
    <w:rsid w:val="00F35D43"/>
    <w:rsid w:val="00F35E9C"/>
    <w:rsid w:val="00F40380"/>
    <w:rsid w:val="00F40615"/>
    <w:rsid w:val="00F424F1"/>
    <w:rsid w:val="00F42B48"/>
    <w:rsid w:val="00F42FA2"/>
    <w:rsid w:val="00F44866"/>
    <w:rsid w:val="00F451CD"/>
    <w:rsid w:val="00F46172"/>
    <w:rsid w:val="00F47C1A"/>
    <w:rsid w:val="00F5475F"/>
    <w:rsid w:val="00F555AD"/>
    <w:rsid w:val="00F5717A"/>
    <w:rsid w:val="00F60FBC"/>
    <w:rsid w:val="00F62C28"/>
    <w:rsid w:val="00F62DCE"/>
    <w:rsid w:val="00F640D4"/>
    <w:rsid w:val="00F65B94"/>
    <w:rsid w:val="00F702BB"/>
    <w:rsid w:val="00F712D7"/>
    <w:rsid w:val="00F74360"/>
    <w:rsid w:val="00F75249"/>
    <w:rsid w:val="00F755D7"/>
    <w:rsid w:val="00F774D4"/>
    <w:rsid w:val="00F7784D"/>
    <w:rsid w:val="00F77D61"/>
    <w:rsid w:val="00F81681"/>
    <w:rsid w:val="00F81AC1"/>
    <w:rsid w:val="00F81B6A"/>
    <w:rsid w:val="00F822BE"/>
    <w:rsid w:val="00F83707"/>
    <w:rsid w:val="00F839CD"/>
    <w:rsid w:val="00F84B20"/>
    <w:rsid w:val="00F9187C"/>
    <w:rsid w:val="00F918EC"/>
    <w:rsid w:val="00F9396E"/>
    <w:rsid w:val="00F94554"/>
    <w:rsid w:val="00F9531C"/>
    <w:rsid w:val="00FA34DC"/>
    <w:rsid w:val="00FA6685"/>
    <w:rsid w:val="00FB1EF7"/>
    <w:rsid w:val="00FB239A"/>
    <w:rsid w:val="00FB2FB2"/>
    <w:rsid w:val="00FB478D"/>
    <w:rsid w:val="00FB629F"/>
    <w:rsid w:val="00FB63C8"/>
    <w:rsid w:val="00FC13B4"/>
    <w:rsid w:val="00FC40CA"/>
    <w:rsid w:val="00FC42D6"/>
    <w:rsid w:val="00FC4671"/>
    <w:rsid w:val="00FC4AA7"/>
    <w:rsid w:val="00FC4B68"/>
    <w:rsid w:val="00FC5809"/>
    <w:rsid w:val="00FC6FD2"/>
    <w:rsid w:val="00FD401F"/>
    <w:rsid w:val="00FD4CCA"/>
    <w:rsid w:val="00FD64B9"/>
    <w:rsid w:val="00FE23FF"/>
    <w:rsid w:val="00FE36BB"/>
    <w:rsid w:val="00FE45D9"/>
    <w:rsid w:val="00FE4D37"/>
    <w:rsid w:val="00FE677E"/>
    <w:rsid w:val="00FE7055"/>
    <w:rsid w:val="00FF12E4"/>
    <w:rsid w:val="00FF1AD5"/>
    <w:rsid w:val="00FF1E0D"/>
    <w:rsid w:val="00FF1F4D"/>
    <w:rsid w:val="00FF33E4"/>
    <w:rsid w:val="00FF4DAE"/>
    <w:rsid w:val="00FF5D40"/>
    <w:rsid w:val="00FF62B1"/>
    <w:rsid w:val="00FF729D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465E"/>
  <w15:chartTrackingRefBased/>
  <w15:docId w15:val="{F4DD7B17-A121-4DFA-8A9A-94E5C6E9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1AC7"/>
    <w:rPr>
      <w:rFonts w:ascii="Arial" w:hAnsi="Arial" w:cs="Arial"/>
    </w:rPr>
  </w:style>
  <w:style w:type="paragraph" w:styleId="1">
    <w:name w:val="heading 1"/>
    <w:basedOn w:val="a0"/>
    <w:next w:val="a0"/>
    <w:link w:val="10"/>
    <w:uiPriority w:val="9"/>
    <w:qFormat/>
    <w:rsid w:val="009A1FC7"/>
    <w:pPr>
      <w:keepNext/>
      <w:keepLines/>
      <w:numPr>
        <w:numId w:val="1"/>
      </w:numPr>
      <w:spacing w:before="360" w:after="120"/>
      <w:outlineLvl w:val="0"/>
    </w:pPr>
    <w:rPr>
      <w:rFonts w:eastAsiaTheme="majorEastAsia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7902"/>
    <w:pPr>
      <w:numPr>
        <w:ilvl w:val="1"/>
      </w:numPr>
      <w:outlineLvl w:val="1"/>
    </w:pPr>
  </w:style>
  <w:style w:type="paragraph" w:styleId="3">
    <w:name w:val="heading 3"/>
    <w:basedOn w:val="1"/>
    <w:next w:val="a0"/>
    <w:link w:val="30"/>
    <w:uiPriority w:val="9"/>
    <w:unhideWhenUsed/>
    <w:qFormat/>
    <w:rsid w:val="009A1FC7"/>
    <w:pPr>
      <w:numPr>
        <w:ilvl w:val="2"/>
      </w:numPr>
      <w:ind w:left="426" w:hanging="426"/>
      <w:outlineLvl w:val="2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E27F37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E27F37"/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9A1FC7"/>
    <w:rPr>
      <w:rFonts w:ascii="Arial" w:eastAsiaTheme="majorEastAsia" w:hAnsi="Arial" w:cs="Arial"/>
      <w:b/>
      <w:sz w:val="28"/>
      <w:szCs w:val="28"/>
    </w:rPr>
  </w:style>
  <w:style w:type="paragraph" w:styleId="a6">
    <w:name w:val="List Paragraph"/>
    <w:basedOn w:val="a0"/>
    <w:uiPriority w:val="34"/>
    <w:qFormat/>
    <w:rsid w:val="00E27F37"/>
    <w:pPr>
      <w:ind w:left="720"/>
      <w:contextualSpacing/>
    </w:pPr>
  </w:style>
  <w:style w:type="table" w:styleId="a7">
    <w:name w:val="Table Grid"/>
    <w:basedOn w:val="a2"/>
    <w:uiPriority w:val="39"/>
    <w:rsid w:val="0099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с нумерацией"/>
    <w:basedOn w:val="a0"/>
    <w:link w:val="a8"/>
    <w:qFormat/>
    <w:rsid w:val="001B32F9"/>
    <w:pPr>
      <w:numPr>
        <w:numId w:val="3"/>
      </w:numPr>
    </w:pPr>
  </w:style>
  <w:style w:type="character" w:styleId="a9">
    <w:name w:val="annotation reference"/>
    <w:basedOn w:val="a1"/>
    <w:uiPriority w:val="99"/>
    <w:semiHidden/>
    <w:unhideWhenUsed/>
    <w:rsid w:val="00674B4B"/>
    <w:rPr>
      <w:sz w:val="16"/>
      <w:szCs w:val="16"/>
    </w:rPr>
  </w:style>
  <w:style w:type="character" w:customStyle="1" w:styleId="a8">
    <w:name w:val="Обычный с нумерацией Знак"/>
    <w:basedOn w:val="a1"/>
    <w:link w:val="a"/>
    <w:rsid w:val="001B32F9"/>
    <w:rPr>
      <w:rFonts w:ascii="Arial" w:hAnsi="Arial" w:cs="Arial"/>
    </w:rPr>
  </w:style>
  <w:style w:type="paragraph" w:styleId="aa">
    <w:name w:val="annotation text"/>
    <w:basedOn w:val="a0"/>
    <w:link w:val="ab"/>
    <w:uiPriority w:val="99"/>
    <w:semiHidden/>
    <w:unhideWhenUsed/>
    <w:rsid w:val="00674B4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674B4B"/>
    <w:rPr>
      <w:rFonts w:ascii="Arial" w:hAnsi="Arial" w:cs="Arial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74B4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74B4B"/>
    <w:rPr>
      <w:rFonts w:ascii="Arial" w:hAnsi="Arial" w:cs="Arial"/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674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674B4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4C7902"/>
    <w:rPr>
      <w:rFonts w:ascii="Arial" w:eastAsiaTheme="majorEastAsia" w:hAnsi="Arial" w:cs="Arial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9A1FC7"/>
    <w:rPr>
      <w:rFonts w:ascii="Arial" w:eastAsiaTheme="majorEastAsia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BE393-AE91-4EFC-88B2-EB0AF87D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Plakhov</dc:creator>
  <cp:keywords/>
  <dc:description/>
  <cp:lastModifiedBy>Скрынько Наталья Николаевна</cp:lastModifiedBy>
  <cp:revision>4</cp:revision>
  <dcterms:created xsi:type="dcterms:W3CDTF">2015-02-05T07:11:00Z</dcterms:created>
  <dcterms:modified xsi:type="dcterms:W3CDTF">2015-02-05T07:14:00Z</dcterms:modified>
</cp:coreProperties>
</file>